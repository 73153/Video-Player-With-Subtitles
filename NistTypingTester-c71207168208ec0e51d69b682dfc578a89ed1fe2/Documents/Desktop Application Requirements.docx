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66296052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018"/>
            <w:gridCol w:w="2088"/>
            <w:gridCol w:w="2686"/>
          </w:tblGrid>
          <w:tr w:rsidR="00E94366">
            <w:tc>
              <w:tcPr>
                <w:tcW w:w="3525" w:type="dxa"/>
                <w:tcBorders>
                  <w:bottom w:val="single" w:sz="18" w:space="0" w:color="808080" w:themeColor="background1" w:themeShade="80"/>
                  <w:right w:val="single" w:sz="18" w:space="0" w:color="808080" w:themeColor="background1" w:themeShade="80"/>
                </w:tcBorders>
                <w:vAlign w:val="center"/>
              </w:tcPr>
              <w:p w:rsidR="00E94366" w:rsidRDefault="00BD3F02" w:rsidP="00E9436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CBE9495BC5E473BB4067C917AEE7683"/>
                    </w:placeholder>
                    <w:dataBinding w:prefixMappings="xmlns:ns0='http://schemas.openxmlformats.org/package/2006/metadata/core-properties' xmlns:ns1='http://purl.org/dc/elements/1.1/'" w:xpath="/ns0:coreProperties[1]/ns1:title[1]" w:storeItemID="{6C3C8BC8-F283-45AE-878A-BAB7291924A1}"/>
                    <w:text/>
                  </w:sdtPr>
                  <w:sdtEndPr/>
                  <w:sdtContent>
                    <w:r w:rsidR="00E94366">
                      <w:rPr>
                        <w:rFonts w:asciiTheme="majorHAnsi" w:eastAsiaTheme="majorEastAsia" w:hAnsiTheme="majorHAnsi" w:cstheme="majorBidi"/>
                        <w:sz w:val="76"/>
                        <w:szCs w:val="72"/>
                      </w:rPr>
                      <w:t>Application Requirements Document (DRAFT)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A6C6511CA4584FCFA47889B020E9D0E8"/>
                  </w:placeholder>
                  <w:dataBinding w:prefixMappings="xmlns:ns0='http://schemas.microsoft.com/office/2006/coverPageProps'" w:xpath="/ns0:CoverPageProperties[1]/ns0:PublishDate[1]" w:storeItemID="{55AF091B-3C7A-41E3-B477-F2FDAA23CFDA}"/>
                  <w:date w:fullDate="2013-11-13T00:00:00Z">
                    <w:dateFormat w:val="MMMM d"/>
                    <w:lid w:val="en-US"/>
                    <w:storeMappedDataAs w:val="dateTime"/>
                    <w:calendar w:val="gregorian"/>
                  </w:date>
                </w:sdtPr>
                <w:sdtEndPr/>
                <w:sdtContent>
                  <w:p w:rsidR="00E94366" w:rsidRDefault="00783E5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13</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831EF2294604753A6793628ADE6BCA8"/>
                  </w:placeholder>
                  <w:dataBinding w:prefixMappings="xmlns:ns0='http://schemas.microsoft.com/office/2006/coverPageProps'" w:xpath="/ns0:CoverPageProperties[1]/ns0:PublishDate[1]" w:storeItemID="{55AF091B-3C7A-41E3-B477-F2FDAA23CFDA}"/>
                  <w:date w:fullDate="2013-11-13T00:00:00Z">
                    <w:dateFormat w:val="yyyy"/>
                    <w:lid w:val="en-US"/>
                    <w:storeMappedDataAs w:val="dateTime"/>
                    <w:calendar w:val="gregorian"/>
                  </w:date>
                </w:sdtPr>
                <w:sdtEndPr/>
                <w:sdtContent>
                  <w:p w:rsidR="00E94366" w:rsidRDefault="00E94366" w:rsidP="00E9436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E94366">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94366" w:rsidRDefault="00E94366" w:rsidP="00E94366">
                    <w:pPr>
                      <w:pStyle w:val="NoSpacing"/>
                    </w:pPr>
                    <w:r>
                      <w:t>Provides a description of the mobile memorization, entry and recall testing application developed for the National Institute of Standards and Technology (NIST) by G2, Inc.</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94366" w:rsidRDefault="00E94366" w:rsidP="00F0354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Requirements for the </w:t>
                    </w:r>
                    <w:r w:rsidR="00F03540">
                      <w:rPr>
                        <w:rFonts w:asciiTheme="majorHAnsi" w:eastAsiaTheme="majorEastAsia" w:hAnsiTheme="majorHAnsi" w:cstheme="majorBidi"/>
                        <w:sz w:val="36"/>
                        <w:szCs w:val="36"/>
                      </w:rPr>
                      <w:t>Desktop</w:t>
                    </w:r>
                    <w:r>
                      <w:rPr>
                        <w:rFonts w:asciiTheme="majorHAnsi" w:eastAsiaTheme="majorEastAsia" w:hAnsiTheme="majorHAnsi" w:cstheme="majorBidi"/>
                        <w:sz w:val="36"/>
                        <w:szCs w:val="36"/>
                      </w:rPr>
                      <w:t xml:space="preserve"> Typing Proficiency Testing Application</w:t>
                    </w:r>
                  </w:p>
                </w:tc>
              </w:sdtContent>
            </w:sdt>
          </w:tr>
        </w:tbl>
        <w:p w:rsidR="00E94366" w:rsidRDefault="00E94366"/>
        <w:p w:rsidR="004376A3" w:rsidRDefault="00E94366" w:rsidP="004376A3">
          <w:r>
            <w:br w:type="page"/>
          </w:r>
        </w:p>
      </w:sdtContent>
    </w:sdt>
    <w:sdt>
      <w:sdtPr>
        <w:rPr>
          <w:rFonts w:asciiTheme="minorHAnsi" w:eastAsiaTheme="minorHAnsi" w:hAnsiTheme="minorHAnsi" w:cstheme="minorBidi"/>
          <w:b w:val="0"/>
          <w:bCs w:val="0"/>
          <w:color w:val="auto"/>
          <w:sz w:val="22"/>
          <w:szCs w:val="22"/>
          <w:lang w:eastAsia="en-US"/>
        </w:rPr>
        <w:id w:val="-1389036818"/>
        <w:docPartObj>
          <w:docPartGallery w:val="Table of Contents"/>
          <w:docPartUnique/>
        </w:docPartObj>
      </w:sdtPr>
      <w:sdtEndPr>
        <w:rPr>
          <w:noProof/>
        </w:rPr>
      </w:sdtEndPr>
      <w:sdtContent>
        <w:p w:rsidR="004376A3" w:rsidRDefault="004376A3" w:rsidP="004376A3">
          <w:pPr>
            <w:pStyle w:val="TOCHeading"/>
          </w:pPr>
          <w:r>
            <w:t>Contents</w:t>
          </w:r>
        </w:p>
        <w:p w:rsidR="00783E5F" w:rsidRDefault="004376A3">
          <w:pPr>
            <w:pStyle w:val="TOC1"/>
            <w:tabs>
              <w:tab w:val="right" w:leader="dot" w:pos="9350"/>
            </w:tabs>
            <w:rPr>
              <w:ins w:id="0" w:author="Matt Kerr" w:date="2013-11-13T09:37:00Z"/>
              <w:rFonts w:eastAsiaTheme="minorEastAsia"/>
              <w:noProof/>
            </w:rPr>
          </w:pPr>
          <w:r>
            <w:fldChar w:fldCharType="begin"/>
          </w:r>
          <w:r>
            <w:instrText xml:space="preserve"> TOC \o "1-3" \h \z \u </w:instrText>
          </w:r>
          <w:r>
            <w:fldChar w:fldCharType="separate"/>
          </w:r>
          <w:ins w:id="1" w:author="Matt Kerr" w:date="2013-11-13T09:37:00Z">
            <w:r w:rsidR="00783E5F" w:rsidRPr="00FF1189">
              <w:rPr>
                <w:rStyle w:val="Hyperlink"/>
                <w:noProof/>
              </w:rPr>
              <w:fldChar w:fldCharType="begin"/>
            </w:r>
            <w:r w:rsidR="00783E5F" w:rsidRPr="00FF1189">
              <w:rPr>
                <w:rStyle w:val="Hyperlink"/>
                <w:noProof/>
              </w:rPr>
              <w:instrText xml:space="preserve"> </w:instrText>
            </w:r>
            <w:r w:rsidR="00783E5F">
              <w:rPr>
                <w:noProof/>
              </w:rPr>
              <w:instrText>HYPERLINK \l "_Toc372098754"</w:instrText>
            </w:r>
            <w:r w:rsidR="00783E5F" w:rsidRPr="00FF1189">
              <w:rPr>
                <w:rStyle w:val="Hyperlink"/>
                <w:noProof/>
              </w:rPr>
              <w:instrText xml:space="preserve"> </w:instrText>
            </w:r>
            <w:r w:rsidR="00783E5F" w:rsidRPr="00FF1189">
              <w:rPr>
                <w:rStyle w:val="Hyperlink"/>
                <w:noProof/>
              </w:rPr>
              <w:fldChar w:fldCharType="separate"/>
            </w:r>
            <w:r w:rsidR="00783E5F" w:rsidRPr="00FF1189">
              <w:rPr>
                <w:rStyle w:val="Hyperlink"/>
                <w:noProof/>
              </w:rPr>
              <w:t>Typing Test Mobile Application</w:t>
            </w:r>
            <w:r w:rsidR="00783E5F">
              <w:rPr>
                <w:noProof/>
                <w:webHidden/>
              </w:rPr>
              <w:tab/>
            </w:r>
            <w:r w:rsidR="00783E5F">
              <w:rPr>
                <w:noProof/>
                <w:webHidden/>
              </w:rPr>
              <w:fldChar w:fldCharType="begin"/>
            </w:r>
            <w:r w:rsidR="00783E5F">
              <w:rPr>
                <w:noProof/>
                <w:webHidden/>
              </w:rPr>
              <w:instrText xml:space="preserve"> PAGEREF _Toc372098754 \h </w:instrText>
            </w:r>
          </w:ins>
          <w:r w:rsidR="00783E5F">
            <w:rPr>
              <w:noProof/>
              <w:webHidden/>
            </w:rPr>
          </w:r>
          <w:r w:rsidR="00783E5F">
            <w:rPr>
              <w:noProof/>
              <w:webHidden/>
            </w:rPr>
            <w:fldChar w:fldCharType="separate"/>
          </w:r>
          <w:ins w:id="2" w:author="Matt Kerr" w:date="2013-11-13T09:37:00Z">
            <w:r w:rsidR="00783E5F">
              <w:rPr>
                <w:noProof/>
                <w:webHidden/>
              </w:rPr>
              <w:t>2</w:t>
            </w:r>
            <w:r w:rsidR="00783E5F">
              <w:rPr>
                <w:noProof/>
                <w:webHidden/>
              </w:rPr>
              <w:fldChar w:fldCharType="end"/>
            </w:r>
            <w:r w:rsidR="00783E5F" w:rsidRPr="00FF1189">
              <w:rPr>
                <w:rStyle w:val="Hyperlink"/>
                <w:noProof/>
              </w:rPr>
              <w:fldChar w:fldCharType="end"/>
            </w:r>
          </w:ins>
        </w:p>
        <w:p w:rsidR="00783E5F" w:rsidRDefault="00783E5F">
          <w:pPr>
            <w:pStyle w:val="TOC2"/>
            <w:tabs>
              <w:tab w:val="right" w:leader="dot" w:pos="9350"/>
            </w:tabs>
            <w:rPr>
              <w:ins w:id="3" w:author="Matt Kerr" w:date="2013-11-13T09:37:00Z"/>
              <w:rFonts w:eastAsiaTheme="minorEastAsia"/>
              <w:noProof/>
            </w:rPr>
          </w:pPr>
          <w:ins w:id="4"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"_Toc372098755"</w:instrText>
            </w:r>
            <w:r w:rsidRPr="00FF1189">
              <w:rPr>
                <w:rStyle w:val="Hyperlink"/>
                <w:noProof/>
              </w:rPr>
              <w:instrText xml:space="preserve"> </w:instrText>
            </w:r>
            <w:r w:rsidRPr="00FF1189">
              <w:rPr>
                <w:rStyle w:val="Hyperlink"/>
                <w:noProof/>
              </w:rPr>
              <w:fldChar w:fldCharType="separate"/>
            </w:r>
            <w:r w:rsidRPr="00FF1189">
              <w:rPr>
                <w:rStyle w:val="Hyperlink"/>
                <w:noProof/>
              </w:rPr>
              <w:t>Overview</w:t>
            </w:r>
            <w:r>
              <w:rPr>
                <w:noProof/>
                <w:webHidden/>
              </w:rPr>
              <w:tab/>
            </w:r>
            <w:r>
              <w:rPr>
                <w:noProof/>
                <w:webHidden/>
              </w:rPr>
              <w:fldChar w:fldCharType="begin"/>
            </w:r>
            <w:r>
              <w:rPr>
                <w:noProof/>
                <w:webHidden/>
              </w:rPr>
              <w:instrText xml:space="preserve"> PAGEREF _Toc372098755 \h </w:instrText>
            </w:r>
          </w:ins>
          <w:r>
            <w:rPr>
              <w:noProof/>
              <w:webHidden/>
            </w:rPr>
          </w:r>
          <w:r>
            <w:rPr>
              <w:noProof/>
              <w:webHidden/>
            </w:rPr>
            <w:fldChar w:fldCharType="separate"/>
          </w:r>
          <w:ins w:id="5"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6" w:author="Matt Kerr" w:date="2013-11-13T09:37:00Z"/>
              <w:rFonts w:eastAsiaTheme="minorEastAsia"/>
              <w:noProof/>
            </w:rPr>
          </w:pPr>
          <w:ins w:id="7"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"_Toc372098756"</w:instrText>
            </w:r>
            <w:r w:rsidRPr="00FF1189">
              <w:rPr>
                <w:rStyle w:val="Hyperlink"/>
                <w:noProof/>
              </w:rPr>
              <w:instrText xml:space="preserve"> </w:instrText>
            </w:r>
            <w:r w:rsidRPr="00FF1189">
              <w:rPr>
                <w:rStyle w:val="Hyperlink"/>
                <w:noProof/>
              </w:rPr>
              <w:fldChar w:fldCharType="separate"/>
            </w:r>
            <w:r w:rsidRPr="00FF1189">
              <w:rPr>
                <w:rStyle w:val="Hyperlink"/>
                <w:noProof/>
              </w:rPr>
              <w:t>Target Device</w:t>
            </w:r>
            <w:r>
              <w:rPr>
                <w:noProof/>
                <w:webHidden/>
              </w:rPr>
              <w:tab/>
            </w:r>
            <w:r>
              <w:rPr>
                <w:noProof/>
                <w:webHidden/>
              </w:rPr>
              <w:fldChar w:fldCharType="begin"/>
            </w:r>
            <w:r>
              <w:rPr>
                <w:noProof/>
                <w:webHidden/>
              </w:rPr>
              <w:instrText xml:space="preserve"> PAGEREF _Toc372098756 \h </w:instrText>
            </w:r>
          </w:ins>
          <w:r>
            <w:rPr>
              <w:noProof/>
              <w:webHidden/>
            </w:rPr>
          </w:r>
          <w:r>
            <w:rPr>
              <w:noProof/>
              <w:webHidden/>
            </w:rPr>
            <w:fldChar w:fldCharType="separate"/>
          </w:r>
          <w:ins w:id="8"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9" w:author="Matt Kerr" w:date="2013-11-13T09:37:00Z"/>
              <w:rFonts w:eastAsiaTheme="minorEastAsia"/>
              <w:noProof/>
            </w:rPr>
          </w:pPr>
          <w:ins w:id="10"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"_Toc372098757"</w:instrText>
            </w:r>
            <w:r w:rsidRPr="00FF1189">
              <w:rPr>
                <w:rStyle w:val="Hyperlink"/>
                <w:noProof/>
              </w:rPr>
              <w:instrText xml:space="preserve"> </w:instrText>
            </w:r>
            <w:r w:rsidRPr="00FF1189">
              <w:rPr>
                <w:rStyle w:val="Hyperlink"/>
                <w:noProof/>
              </w:rPr>
              <w:fldChar w:fldCharType="separate"/>
            </w:r>
            <w:r w:rsidRPr="00FF1189">
              <w:rPr>
                <w:rStyle w:val="Hyperlink"/>
                <w:noProof/>
              </w:rPr>
              <w:t>Target OS</w:t>
            </w:r>
            <w:r>
              <w:rPr>
                <w:noProof/>
                <w:webHidden/>
              </w:rPr>
              <w:tab/>
            </w:r>
            <w:r>
              <w:rPr>
                <w:noProof/>
                <w:webHidden/>
              </w:rPr>
              <w:fldChar w:fldCharType="begin"/>
            </w:r>
            <w:r>
              <w:rPr>
                <w:noProof/>
                <w:webHidden/>
              </w:rPr>
              <w:instrText xml:space="preserve"> PAGEREF _Toc372098757 \h </w:instrText>
            </w:r>
          </w:ins>
          <w:r>
            <w:rPr>
              <w:noProof/>
              <w:webHidden/>
            </w:rPr>
          </w:r>
          <w:r>
            <w:rPr>
              <w:noProof/>
              <w:webHidden/>
            </w:rPr>
            <w:fldChar w:fldCharType="separate"/>
          </w:r>
          <w:ins w:id="11"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12" w:author="Matt Kerr" w:date="2013-11-13T09:37:00Z"/>
              <w:rFonts w:eastAsiaTheme="minorEastAsia"/>
              <w:noProof/>
            </w:rPr>
          </w:pPr>
          <w:ins w:id="13"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"_Toc372098758"</w:instrText>
            </w:r>
            <w:r w:rsidRPr="00FF1189">
              <w:rPr>
                <w:rStyle w:val="Hyperlink"/>
                <w:noProof/>
              </w:rPr>
              <w:instrText xml:space="preserve"> </w:instrText>
            </w:r>
            <w:r w:rsidRPr="00FF1189">
              <w:rPr>
                <w:rStyle w:val="Hyperlink"/>
                <w:noProof/>
              </w:rPr>
              <w:fldChar w:fldCharType="separate"/>
            </w:r>
            <w:r w:rsidRPr="00FF1189">
              <w:rPr>
                <w:rStyle w:val="Hyperlink"/>
                <w:noProof/>
              </w:rPr>
              <w:t>Target Audience</w:t>
            </w:r>
            <w:r>
              <w:rPr>
                <w:noProof/>
                <w:webHidden/>
              </w:rPr>
              <w:tab/>
            </w:r>
            <w:r>
              <w:rPr>
                <w:noProof/>
                <w:webHidden/>
              </w:rPr>
              <w:fldChar w:fldCharType="begin"/>
            </w:r>
            <w:r>
              <w:rPr>
                <w:noProof/>
                <w:webHidden/>
              </w:rPr>
              <w:instrText xml:space="preserve"> PAGEREF _Toc372098758 \h </w:instrText>
            </w:r>
          </w:ins>
          <w:r>
            <w:rPr>
              <w:noProof/>
              <w:webHidden/>
            </w:rPr>
          </w:r>
          <w:r>
            <w:rPr>
              <w:noProof/>
              <w:webHidden/>
            </w:rPr>
            <w:fldChar w:fldCharType="separate"/>
          </w:r>
          <w:ins w:id="14"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15" w:author="Matt Kerr" w:date="2013-11-13T09:37:00Z"/>
              <w:rFonts w:eastAsiaTheme="minorEastAsia"/>
              <w:noProof/>
            </w:rPr>
          </w:pPr>
          <w:ins w:id="16"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"_Toc372098759"</w:instrText>
            </w:r>
            <w:r w:rsidRPr="00FF1189">
              <w:rPr>
                <w:rStyle w:val="Hyperlink"/>
                <w:noProof/>
              </w:rPr>
              <w:instrText xml:space="preserve"> </w:instrText>
            </w:r>
            <w:r w:rsidRPr="00FF1189">
              <w:rPr>
                <w:rStyle w:val="Hyperlink"/>
                <w:noProof/>
              </w:rPr>
              <w:fldChar w:fldCharType="separate"/>
            </w:r>
            <w:r w:rsidRPr="00FF1189">
              <w:rPr>
                <w:rStyle w:val="Hyperlink"/>
                <w:noProof/>
              </w:rPr>
              <w:t>Mockups and Wireframes</w:t>
            </w:r>
            <w:r>
              <w:rPr>
                <w:noProof/>
                <w:webHidden/>
              </w:rPr>
              <w:tab/>
            </w:r>
            <w:r>
              <w:rPr>
                <w:noProof/>
                <w:webHidden/>
              </w:rPr>
              <w:fldChar w:fldCharType="begin"/>
            </w:r>
            <w:r>
              <w:rPr>
                <w:noProof/>
                <w:webHidden/>
              </w:rPr>
              <w:instrText xml:space="preserve"> PAGEREF _Toc372098759 \h </w:instrText>
            </w:r>
          </w:ins>
          <w:r>
            <w:rPr>
              <w:noProof/>
              <w:webHidden/>
            </w:rPr>
          </w:r>
          <w:r>
            <w:rPr>
              <w:noProof/>
              <w:webHidden/>
            </w:rPr>
            <w:fldChar w:fldCharType="separate"/>
          </w:r>
          <w:ins w:id="17"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18" w:author="Matt Kerr" w:date="2013-11-13T09:37:00Z"/>
              <w:rFonts w:eastAsiaTheme="minorEastAsia"/>
              <w:noProof/>
            </w:rPr>
          </w:pPr>
          <w:ins w:id="19"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"_Toc372098760"</w:instrText>
            </w:r>
            <w:r w:rsidRPr="00FF1189">
              <w:rPr>
                <w:rStyle w:val="Hyperlink"/>
                <w:noProof/>
              </w:rPr>
              <w:instrText xml:space="preserve"> </w:instrText>
            </w:r>
            <w:r w:rsidRPr="00FF1189">
              <w:rPr>
                <w:rStyle w:val="Hyperlink"/>
                <w:noProof/>
              </w:rPr>
              <w:fldChar w:fldCharType="separate"/>
            </w:r>
            <w:r w:rsidRPr="00FF1189">
              <w:rPr>
                <w:rStyle w:val="Hyperlink"/>
                <w:noProof/>
              </w:rPr>
              <w:t>Application Screens</w:t>
            </w:r>
            <w:r>
              <w:rPr>
                <w:noProof/>
                <w:webHidden/>
              </w:rPr>
              <w:tab/>
            </w:r>
            <w:r>
              <w:rPr>
                <w:noProof/>
                <w:webHidden/>
              </w:rPr>
              <w:fldChar w:fldCharType="begin"/>
            </w:r>
            <w:r>
              <w:rPr>
                <w:noProof/>
                <w:webHidden/>
              </w:rPr>
              <w:instrText xml:space="preserve"> PAGEREF _Toc372098760 \h </w:instrText>
            </w:r>
          </w:ins>
          <w:r>
            <w:rPr>
              <w:noProof/>
              <w:webHidden/>
            </w:rPr>
          </w:r>
          <w:r>
            <w:rPr>
              <w:noProof/>
              <w:webHidden/>
            </w:rPr>
            <w:fldChar w:fldCharType="separate"/>
          </w:r>
          <w:ins w:id="20"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21" w:author="Matt Kerr" w:date="2013-11-13T09:37:00Z"/>
              <w:rFonts w:eastAsiaTheme="minorEastAsia"/>
              <w:noProof/>
            </w:rPr>
          </w:pPr>
          <w:ins w:id="22"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"_Toc372098761"</w:instrText>
            </w:r>
            <w:r w:rsidRPr="00FF1189">
              <w:rPr>
                <w:rStyle w:val="Hyperlink"/>
                <w:noProof/>
              </w:rPr>
              <w:instrText xml:space="preserve"> </w:instrText>
            </w:r>
            <w:r w:rsidRPr="00FF1189">
              <w:rPr>
                <w:rStyle w:val="Hyperlink"/>
                <w:noProof/>
              </w:rPr>
              <w:fldChar w:fldCharType="separate"/>
            </w:r>
            <w:r w:rsidRPr="00FF1189">
              <w:rPr>
                <w:rStyle w:val="Hyperlink"/>
                <w:noProof/>
              </w:rPr>
              <w:t>Welcome Screen</w:t>
            </w:r>
            <w:r>
              <w:rPr>
                <w:noProof/>
                <w:webHidden/>
              </w:rPr>
              <w:tab/>
            </w:r>
            <w:r>
              <w:rPr>
                <w:noProof/>
                <w:webHidden/>
              </w:rPr>
              <w:fldChar w:fldCharType="begin"/>
            </w:r>
            <w:r>
              <w:rPr>
                <w:noProof/>
                <w:webHidden/>
              </w:rPr>
              <w:instrText xml:space="preserve"> PAGEREF _Toc372098761 \h </w:instrText>
            </w:r>
          </w:ins>
          <w:r>
            <w:rPr>
              <w:noProof/>
              <w:webHidden/>
            </w:rPr>
          </w:r>
          <w:r>
            <w:rPr>
              <w:noProof/>
              <w:webHidden/>
            </w:rPr>
            <w:fldChar w:fldCharType="separate"/>
          </w:r>
          <w:ins w:id="23" w:author="Matt Kerr" w:date="2013-11-13T09:37:00Z">
            <w:r>
              <w:rPr>
                <w:noProof/>
                <w:webHidden/>
              </w:rPr>
              <w:t>2</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24" w:author="Matt Kerr" w:date="2013-11-13T09:37:00Z"/>
              <w:rFonts w:eastAsiaTheme="minorEastAsia"/>
              <w:noProof/>
            </w:rPr>
          </w:pPr>
          <w:ins w:id="25"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"_Toc372098762"</w:instrText>
            </w:r>
            <w:r w:rsidRPr="00FF1189">
              <w:rPr>
                <w:rStyle w:val="Hyperlink"/>
                <w:noProof/>
              </w:rPr>
              <w:instrText xml:space="preserve"> </w:instrText>
            </w:r>
            <w:r w:rsidRPr="00FF1189">
              <w:rPr>
                <w:rStyle w:val="Hyperlink"/>
                <w:noProof/>
              </w:rPr>
              <w:fldChar w:fldCharType="separate"/>
            </w:r>
            <w:r w:rsidRPr="00FF1189">
              <w:rPr>
                <w:rStyle w:val="Hyperlink"/>
                <w:noProof/>
              </w:rPr>
              <w:t>Ready Screen</w:t>
            </w:r>
            <w:r>
              <w:rPr>
                <w:noProof/>
                <w:webHidden/>
              </w:rPr>
              <w:tab/>
            </w:r>
            <w:r>
              <w:rPr>
                <w:noProof/>
                <w:webHidden/>
              </w:rPr>
              <w:fldChar w:fldCharType="begin"/>
            </w:r>
            <w:r>
              <w:rPr>
                <w:noProof/>
                <w:webHidden/>
              </w:rPr>
              <w:instrText xml:space="preserve"> PAGEREF _Toc372098762 \h </w:instrText>
            </w:r>
          </w:ins>
          <w:r>
            <w:rPr>
              <w:noProof/>
              <w:webHidden/>
            </w:rPr>
          </w:r>
          <w:r>
            <w:rPr>
              <w:noProof/>
              <w:webHidden/>
            </w:rPr>
            <w:fldChar w:fldCharType="separate"/>
          </w:r>
          <w:ins w:id="26" w:author="Matt Kerr" w:date="2013-11-13T09:37:00Z">
            <w:r>
              <w:rPr>
                <w:noProof/>
                <w:webHidden/>
              </w:rPr>
              <w:t>3</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27" w:author="Matt Kerr" w:date="2013-11-13T09:37:00Z"/>
              <w:rFonts w:eastAsiaTheme="minorEastAsia"/>
              <w:noProof/>
            </w:rPr>
          </w:pPr>
          <w:ins w:id="28"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"_Toc372098763"</w:instrText>
            </w:r>
            <w:r w:rsidRPr="00FF1189">
              <w:rPr>
                <w:rStyle w:val="Hyperlink"/>
                <w:noProof/>
              </w:rPr>
              <w:instrText xml:space="preserve"> </w:instrText>
            </w:r>
            <w:r w:rsidRPr="00FF1189">
              <w:rPr>
                <w:rStyle w:val="Hyperlink"/>
                <w:noProof/>
              </w:rPr>
              <w:fldChar w:fldCharType="separate"/>
            </w:r>
            <w:r w:rsidRPr="00FF1189">
              <w:rPr>
                <w:rStyle w:val="Hyperlink"/>
                <w:noProof/>
              </w:rPr>
              <w:t>Typing Proficiency Screen</w:t>
            </w:r>
            <w:r>
              <w:rPr>
                <w:noProof/>
                <w:webHidden/>
              </w:rPr>
              <w:tab/>
            </w:r>
            <w:r>
              <w:rPr>
                <w:noProof/>
                <w:webHidden/>
              </w:rPr>
              <w:fldChar w:fldCharType="begin"/>
            </w:r>
            <w:r>
              <w:rPr>
                <w:noProof/>
                <w:webHidden/>
              </w:rPr>
              <w:instrText xml:space="preserve"> PAGEREF _Toc372098763 \h </w:instrText>
            </w:r>
          </w:ins>
          <w:r>
            <w:rPr>
              <w:noProof/>
              <w:webHidden/>
            </w:rPr>
          </w:r>
          <w:r>
            <w:rPr>
              <w:noProof/>
              <w:webHidden/>
            </w:rPr>
            <w:fldChar w:fldCharType="separate"/>
          </w:r>
          <w:ins w:id="29" w:author="Matt Kerr" w:date="2013-11-13T09:37:00Z">
            <w:r>
              <w:rPr>
                <w:noProof/>
                <w:webHidden/>
              </w:rPr>
              <w:t>4</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30" w:author="Matt Kerr" w:date="2013-11-13T09:37:00Z"/>
              <w:rFonts w:eastAsiaTheme="minorEastAsia"/>
              <w:noProof/>
            </w:rPr>
          </w:pPr>
          <w:ins w:id="31"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"_Toc372098764"</w:instrText>
            </w:r>
            <w:r w:rsidRPr="00FF1189">
              <w:rPr>
                <w:rStyle w:val="Hyperlink"/>
                <w:noProof/>
              </w:rPr>
              <w:instrText xml:space="preserve"> </w:instrText>
            </w:r>
            <w:r w:rsidRPr="00FF1189">
              <w:rPr>
                <w:rStyle w:val="Hyperlink"/>
                <w:noProof/>
              </w:rPr>
              <w:fldChar w:fldCharType="separate"/>
            </w:r>
            <w:r w:rsidRPr="00FF1189">
              <w:rPr>
                <w:rStyle w:val="Hyperlink"/>
                <w:noProof/>
              </w:rPr>
              <w:t>Introduction Screen</w:t>
            </w:r>
            <w:r>
              <w:rPr>
                <w:noProof/>
                <w:webHidden/>
              </w:rPr>
              <w:tab/>
            </w:r>
            <w:r>
              <w:rPr>
                <w:noProof/>
                <w:webHidden/>
              </w:rPr>
              <w:fldChar w:fldCharType="begin"/>
            </w:r>
            <w:r>
              <w:rPr>
                <w:noProof/>
                <w:webHidden/>
              </w:rPr>
              <w:instrText xml:space="preserve"> PAGEREF _Toc372098764 \h </w:instrText>
            </w:r>
          </w:ins>
          <w:r>
            <w:rPr>
              <w:noProof/>
              <w:webHidden/>
            </w:rPr>
          </w:r>
          <w:r>
            <w:rPr>
              <w:noProof/>
              <w:webHidden/>
            </w:rPr>
            <w:fldChar w:fldCharType="separate"/>
          </w:r>
          <w:ins w:id="32" w:author="Matt Kerr" w:date="2013-11-13T09:37:00Z">
            <w:r>
              <w:rPr>
                <w:noProof/>
                <w:webHidden/>
              </w:rPr>
              <w:t>4</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33" w:author="Matt Kerr" w:date="2013-11-13T09:37:00Z"/>
              <w:rFonts w:eastAsiaTheme="minorEastAsia"/>
              <w:noProof/>
            </w:rPr>
          </w:pPr>
          <w:ins w:id="34"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"_Toc372098765"</w:instrText>
            </w:r>
            <w:r w:rsidRPr="00FF1189">
              <w:rPr>
                <w:rStyle w:val="Hyperlink"/>
                <w:noProof/>
              </w:rPr>
              <w:instrText xml:space="preserve"> </w:instrText>
            </w:r>
            <w:r w:rsidRPr="00FF1189">
              <w:rPr>
                <w:rStyle w:val="Hyperlink"/>
                <w:noProof/>
              </w:rPr>
              <w:fldChar w:fldCharType="separate"/>
            </w:r>
            <w:r w:rsidRPr="00FF1189">
              <w:rPr>
                <w:rStyle w:val="Hyperlink"/>
                <w:noProof/>
              </w:rPr>
              <w:t>Memorize Screen</w:t>
            </w:r>
            <w:r>
              <w:rPr>
                <w:noProof/>
                <w:webHidden/>
              </w:rPr>
              <w:tab/>
            </w:r>
            <w:r>
              <w:rPr>
                <w:noProof/>
                <w:webHidden/>
              </w:rPr>
              <w:fldChar w:fldCharType="begin"/>
            </w:r>
            <w:r>
              <w:rPr>
                <w:noProof/>
                <w:webHidden/>
              </w:rPr>
              <w:instrText xml:space="preserve"> PAGEREF _Toc372098765 \h </w:instrText>
            </w:r>
          </w:ins>
          <w:r>
            <w:rPr>
              <w:noProof/>
              <w:webHidden/>
            </w:rPr>
          </w:r>
          <w:r>
            <w:rPr>
              <w:noProof/>
              <w:webHidden/>
            </w:rPr>
            <w:fldChar w:fldCharType="separate"/>
          </w:r>
          <w:ins w:id="35" w:author="Matt Kerr" w:date="2013-11-13T09:37:00Z">
            <w:r>
              <w:rPr>
                <w:noProof/>
                <w:webHidden/>
              </w:rPr>
              <w:t>5</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36" w:author="Matt Kerr" w:date="2013-11-13T09:37:00Z"/>
              <w:rFonts w:eastAsiaTheme="minorEastAsia"/>
              <w:noProof/>
            </w:rPr>
          </w:pPr>
          <w:ins w:id="37"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"_Toc372098766"</w:instrText>
            </w:r>
            <w:r w:rsidRPr="00FF1189">
              <w:rPr>
                <w:rStyle w:val="Hyperlink"/>
                <w:noProof/>
              </w:rPr>
              <w:instrText xml:space="preserve"> </w:instrText>
            </w:r>
            <w:r w:rsidRPr="00FF1189">
              <w:rPr>
                <w:rStyle w:val="Hyperlink"/>
                <w:noProof/>
              </w:rPr>
              <w:fldChar w:fldCharType="separate"/>
            </w:r>
            <w:r w:rsidRPr="00FF1189">
              <w:rPr>
                <w:rStyle w:val="Hyperlink"/>
                <w:noProof/>
              </w:rPr>
              <w:t>Forced Practice Screen</w:t>
            </w:r>
            <w:r>
              <w:rPr>
                <w:noProof/>
                <w:webHidden/>
              </w:rPr>
              <w:tab/>
            </w:r>
            <w:r>
              <w:rPr>
                <w:noProof/>
                <w:webHidden/>
              </w:rPr>
              <w:fldChar w:fldCharType="begin"/>
            </w:r>
            <w:r>
              <w:rPr>
                <w:noProof/>
                <w:webHidden/>
              </w:rPr>
              <w:instrText xml:space="preserve"> PAGEREF _Toc372098766 \h </w:instrText>
            </w:r>
          </w:ins>
          <w:r>
            <w:rPr>
              <w:noProof/>
              <w:webHidden/>
            </w:rPr>
          </w:r>
          <w:r>
            <w:rPr>
              <w:noProof/>
              <w:webHidden/>
            </w:rPr>
            <w:fldChar w:fldCharType="separate"/>
          </w:r>
          <w:ins w:id="38" w:author="Matt Kerr" w:date="2013-11-13T09:37:00Z">
            <w:r>
              <w:rPr>
                <w:noProof/>
                <w:webHidden/>
              </w:rPr>
              <w:t>6</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39" w:author="Matt Kerr" w:date="2013-11-13T09:37:00Z"/>
              <w:rFonts w:eastAsiaTheme="minorEastAsia"/>
              <w:noProof/>
            </w:rPr>
          </w:pPr>
          <w:ins w:id="40"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"_Toc372098767"</w:instrText>
            </w:r>
            <w:r w:rsidRPr="00FF1189">
              <w:rPr>
                <w:rStyle w:val="Hyperlink"/>
                <w:noProof/>
              </w:rPr>
              <w:instrText xml:space="preserve"> </w:instrText>
            </w:r>
            <w:r w:rsidRPr="00FF1189">
              <w:rPr>
                <w:rStyle w:val="Hyperlink"/>
                <w:noProof/>
              </w:rPr>
              <w:fldChar w:fldCharType="separate"/>
            </w:r>
            <w:r w:rsidRPr="00FF1189">
              <w:rPr>
                <w:rStyle w:val="Hyperlink"/>
                <w:noProof/>
              </w:rPr>
              <w:t>Verify Screen</w:t>
            </w:r>
            <w:r>
              <w:rPr>
                <w:noProof/>
                <w:webHidden/>
              </w:rPr>
              <w:tab/>
            </w:r>
            <w:r>
              <w:rPr>
                <w:noProof/>
                <w:webHidden/>
              </w:rPr>
              <w:fldChar w:fldCharType="begin"/>
            </w:r>
            <w:r>
              <w:rPr>
                <w:noProof/>
                <w:webHidden/>
              </w:rPr>
              <w:instrText xml:space="preserve"> PAGEREF _Toc372098767 \h </w:instrText>
            </w:r>
          </w:ins>
          <w:r>
            <w:rPr>
              <w:noProof/>
              <w:webHidden/>
            </w:rPr>
          </w:r>
          <w:r>
            <w:rPr>
              <w:noProof/>
              <w:webHidden/>
            </w:rPr>
            <w:fldChar w:fldCharType="separate"/>
          </w:r>
          <w:ins w:id="41" w:author="Matt Kerr" w:date="2013-11-13T09:37:00Z">
            <w:r>
              <w:rPr>
                <w:noProof/>
                <w:webHidden/>
              </w:rPr>
              <w:t>7</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42" w:author="Matt Kerr" w:date="2013-11-13T09:37:00Z"/>
              <w:rFonts w:eastAsiaTheme="minorEastAsia"/>
              <w:noProof/>
            </w:rPr>
          </w:pPr>
          <w:ins w:id="43"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"_Toc372098768"</w:instrText>
            </w:r>
            <w:r w:rsidRPr="00FF1189">
              <w:rPr>
                <w:rStyle w:val="Hyperlink"/>
                <w:noProof/>
              </w:rPr>
              <w:instrText xml:space="preserve"> </w:instrText>
            </w:r>
            <w:r w:rsidRPr="00FF1189">
              <w:rPr>
                <w:rStyle w:val="Hyperlink"/>
                <w:noProof/>
              </w:rPr>
              <w:fldChar w:fldCharType="separate"/>
            </w:r>
            <w:r w:rsidRPr="00FF1189">
              <w:rPr>
                <w:rStyle w:val="Hyperlink"/>
                <w:noProof/>
              </w:rPr>
              <w:t>Entry Screen</w:t>
            </w:r>
            <w:r>
              <w:rPr>
                <w:noProof/>
                <w:webHidden/>
              </w:rPr>
              <w:tab/>
            </w:r>
            <w:r>
              <w:rPr>
                <w:noProof/>
                <w:webHidden/>
              </w:rPr>
              <w:fldChar w:fldCharType="begin"/>
            </w:r>
            <w:r>
              <w:rPr>
                <w:noProof/>
                <w:webHidden/>
              </w:rPr>
              <w:instrText xml:space="preserve"> PAGEREF _Toc372098768 \h </w:instrText>
            </w:r>
          </w:ins>
          <w:r>
            <w:rPr>
              <w:noProof/>
              <w:webHidden/>
            </w:rPr>
          </w:r>
          <w:r>
            <w:rPr>
              <w:noProof/>
              <w:webHidden/>
            </w:rPr>
            <w:fldChar w:fldCharType="separate"/>
          </w:r>
          <w:ins w:id="44" w:author="Matt Kerr" w:date="2013-11-13T09:37:00Z">
            <w:r>
              <w:rPr>
                <w:noProof/>
                <w:webHidden/>
              </w:rPr>
              <w:t>8</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45" w:author="Matt Kerr" w:date="2013-11-13T09:37:00Z"/>
              <w:rFonts w:eastAsiaTheme="minorEastAsia"/>
              <w:noProof/>
            </w:rPr>
          </w:pPr>
          <w:ins w:id="46"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"_Toc372098769"</w:instrText>
            </w:r>
            <w:r w:rsidRPr="00FF1189">
              <w:rPr>
                <w:rStyle w:val="Hyperlink"/>
                <w:noProof/>
              </w:rPr>
              <w:instrText xml:space="preserve"> </w:instrText>
            </w:r>
            <w:r w:rsidRPr="00FF1189">
              <w:rPr>
                <w:rStyle w:val="Hyperlink"/>
                <w:noProof/>
              </w:rPr>
              <w:fldChar w:fldCharType="separate"/>
            </w:r>
            <w:r w:rsidRPr="00FF1189">
              <w:rPr>
                <w:rStyle w:val="Hyperlink"/>
                <w:noProof/>
              </w:rPr>
              <w:t>Recall Screen</w:t>
            </w:r>
            <w:r>
              <w:rPr>
                <w:noProof/>
                <w:webHidden/>
              </w:rPr>
              <w:tab/>
            </w:r>
            <w:r>
              <w:rPr>
                <w:noProof/>
                <w:webHidden/>
              </w:rPr>
              <w:fldChar w:fldCharType="begin"/>
            </w:r>
            <w:r>
              <w:rPr>
                <w:noProof/>
                <w:webHidden/>
              </w:rPr>
              <w:instrText xml:space="preserve"> PAGEREF _Toc372098769 \h </w:instrText>
            </w:r>
          </w:ins>
          <w:r>
            <w:rPr>
              <w:noProof/>
              <w:webHidden/>
            </w:rPr>
          </w:r>
          <w:r>
            <w:rPr>
              <w:noProof/>
              <w:webHidden/>
            </w:rPr>
            <w:fldChar w:fldCharType="separate"/>
          </w:r>
          <w:ins w:id="47" w:author="Matt Kerr" w:date="2013-11-13T09:37:00Z">
            <w:r>
              <w:rPr>
                <w:noProof/>
                <w:webHidden/>
              </w:rPr>
              <w:t>8</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48" w:author="Matt Kerr" w:date="2013-11-13T09:37:00Z"/>
              <w:rFonts w:eastAsiaTheme="minorEastAsia"/>
              <w:noProof/>
            </w:rPr>
          </w:pPr>
          <w:ins w:id="49"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"_Toc372098770"</w:instrText>
            </w:r>
            <w:r w:rsidRPr="00FF1189">
              <w:rPr>
                <w:rStyle w:val="Hyperlink"/>
                <w:noProof/>
              </w:rPr>
              <w:instrText xml:space="preserve"> </w:instrText>
            </w:r>
            <w:r w:rsidRPr="00FF1189">
              <w:rPr>
                <w:rStyle w:val="Hyperlink"/>
                <w:noProof/>
              </w:rPr>
              <w:fldChar w:fldCharType="separate"/>
            </w:r>
            <w:r w:rsidRPr="00FF1189">
              <w:rPr>
                <w:rStyle w:val="Hyperlink"/>
                <w:noProof/>
              </w:rPr>
              <w:t>Thank You Screen</w:t>
            </w:r>
            <w:r>
              <w:rPr>
                <w:noProof/>
                <w:webHidden/>
              </w:rPr>
              <w:tab/>
            </w:r>
            <w:r>
              <w:rPr>
                <w:noProof/>
                <w:webHidden/>
              </w:rPr>
              <w:fldChar w:fldCharType="begin"/>
            </w:r>
            <w:r>
              <w:rPr>
                <w:noProof/>
                <w:webHidden/>
              </w:rPr>
              <w:instrText xml:space="preserve"> PAGEREF _Toc372098770 \h </w:instrText>
            </w:r>
          </w:ins>
          <w:r>
            <w:rPr>
              <w:noProof/>
              <w:webHidden/>
            </w:rPr>
          </w:r>
          <w:r>
            <w:rPr>
              <w:noProof/>
              <w:webHidden/>
            </w:rPr>
            <w:fldChar w:fldCharType="separate"/>
          </w:r>
          <w:ins w:id="50" w:author="Matt Kerr" w:date="2013-11-13T09:37:00Z">
            <w:r>
              <w:rPr>
                <w:noProof/>
                <w:webHidden/>
              </w:rPr>
              <w:t>9</w:t>
            </w:r>
            <w:r>
              <w:rPr>
                <w:noProof/>
                <w:webHidden/>
              </w:rPr>
              <w:fldChar w:fldCharType="end"/>
            </w:r>
            <w:r w:rsidRPr="00FF1189">
              <w:rPr>
                <w:rStyle w:val="Hyperlink"/>
                <w:noProof/>
              </w:rPr>
              <w:fldChar w:fldCharType="end"/>
            </w:r>
          </w:ins>
        </w:p>
        <w:p w:rsidR="00783E5F" w:rsidRDefault="00783E5F">
          <w:pPr>
            <w:pStyle w:val="TOC3"/>
            <w:tabs>
              <w:tab w:val="right" w:leader="dot" w:pos="9350"/>
            </w:tabs>
            <w:rPr>
              <w:ins w:id="51" w:author="Matt Kerr" w:date="2013-11-13T09:37:00Z"/>
              <w:rFonts w:eastAsiaTheme="minorEastAsia"/>
              <w:noProof/>
            </w:rPr>
          </w:pPr>
          <w:ins w:id="52"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"_Toc372098771"</w:instrText>
            </w:r>
            <w:r w:rsidRPr="00FF1189">
              <w:rPr>
                <w:rStyle w:val="Hyperlink"/>
                <w:noProof/>
              </w:rPr>
              <w:instrText xml:space="preserve"> </w:instrText>
            </w:r>
            <w:r w:rsidRPr="00FF1189">
              <w:rPr>
                <w:rStyle w:val="Hyperlink"/>
                <w:noProof/>
              </w:rPr>
              <w:fldChar w:fldCharType="separate"/>
            </w:r>
            <w:r w:rsidRPr="00FF1189">
              <w:rPr>
                <w:rStyle w:val="Hyperlink"/>
                <w:noProof/>
              </w:rPr>
              <w:t>Settings Screen</w:t>
            </w:r>
            <w:r>
              <w:rPr>
                <w:noProof/>
                <w:webHidden/>
              </w:rPr>
              <w:tab/>
            </w:r>
            <w:r>
              <w:rPr>
                <w:noProof/>
                <w:webHidden/>
              </w:rPr>
              <w:fldChar w:fldCharType="begin"/>
            </w:r>
            <w:r>
              <w:rPr>
                <w:noProof/>
                <w:webHidden/>
              </w:rPr>
              <w:instrText xml:space="preserve"> PAGEREF _Toc372098771 \h </w:instrText>
            </w:r>
          </w:ins>
          <w:r>
            <w:rPr>
              <w:noProof/>
              <w:webHidden/>
            </w:rPr>
          </w:r>
          <w:r>
            <w:rPr>
              <w:noProof/>
              <w:webHidden/>
            </w:rPr>
            <w:fldChar w:fldCharType="separate"/>
          </w:r>
          <w:ins w:id="53" w:author="Matt Kerr" w:date="2013-11-13T09:37:00Z">
            <w:r>
              <w:rPr>
                <w:noProof/>
                <w:webHidden/>
              </w:rPr>
              <w:t>9</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54" w:author="Matt Kerr" w:date="2013-11-13T09:37:00Z"/>
              <w:rFonts w:eastAsiaTheme="minorEastAsia"/>
              <w:noProof/>
            </w:rPr>
          </w:pPr>
          <w:ins w:id="55"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"_Toc372098772"</w:instrText>
            </w:r>
            <w:r w:rsidRPr="00FF1189">
              <w:rPr>
                <w:rStyle w:val="Hyperlink"/>
                <w:noProof/>
              </w:rPr>
              <w:instrText xml:space="preserve"> </w:instrText>
            </w:r>
            <w:r w:rsidRPr="00FF1189">
              <w:rPr>
                <w:rStyle w:val="Hyperlink"/>
                <w:noProof/>
              </w:rPr>
              <w:fldChar w:fldCharType="separate"/>
            </w:r>
            <w:r w:rsidRPr="00FF1189">
              <w:rPr>
                <w:rStyle w:val="Hyperlink"/>
                <w:noProof/>
              </w:rPr>
              <w:t>Logging</w:t>
            </w:r>
            <w:r>
              <w:rPr>
                <w:noProof/>
                <w:webHidden/>
              </w:rPr>
              <w:tab/>
            </w:r>
            <w:r>
              <w:rPr>
                <w:noProof/>
                <w:webHidden/>
              </w:rPr>
              <w:fldChar w:fldCharType="begin"/>
            </w:r>
            <w:r>
              <w:rPr>
                <w:noProof/>
                <w:webHidden/>
              </w:rPr>
              <w:instrText xml:space="preserve"> PAGEREF _Toc372098772 \h </w:instrText>
            </w:r>
          </w:ins>
          <w:r>
            <w:rPr>
              <w:noProof/>
              <w:webHidden/>
            </w:rPr>
          </w:r>
          <w:r>
            <w:rPr>
              <w:noProof/>
              <w:webHidden/>
            </w:rPr>
            <w:fldChar w:fldCharType="separate"/>
          </w:r>
          <w:ins w:id="56" w:author="Matt Kerr" w:date="2013-11-13T09:37:00Z">
            <w:r>
              <w:rPr>
                <w:noProof/>
                <w:webHidden/>
              </w:rPr>
              <w:t>10</w:t>
            </w:r>
            <w:r>
              <w:rPr>
                <w:noProof/>
                <w:webHidden/>
              </w:rPr>
              <w:fldChar w:fldCharType="end"/>
            </w:r>
            <w:r w:rsidRPr="00FF1189">
              <w:rPr>
                <w:rStyle w:val="Hyperlink"/>
                <w:noProof/>
              </w:rPr>
              <w:fldChar w:fldCharType="end"/>
            </w:r>
          </w:ins>
        </w:p>
        <w:p w:rsidR="00783E5F" w:rsidRDefault="00783E5F">
          <w:pPr>
            <w:pStyle w:val="TOC2"/>
            <w:tabs>
              <w:tab w:val="right" w:leader="dot" w:pos="9350"/>
            </w:tabs>
            <w:rPr>
              <w:ins w:id="57" w:author="Matt Kerr" w:date="2013-11-13T09:37:00Z"/>
              <w:rFonts w:eastAsiaTheme="minorEastAsia"/>
              <w:noProof/>
            </w:rPr>
          </w:pPr>
          <w:ins w:id="58" w:author="Matt Kerr" w:date="2013-11-13T09:37:00Z">
            <w:r w:rsidRPr="00FF1189">
              <w:rPr>
                <w:rStyle w:val="Hyperlink"/>
                <w:noProof/>
              </w:rPr>
              <w:fldChar w:fldCharType="begin"/>
            </w:r>
            <w:r w:rsidRPr="00FF1189">
              <w:rPr>
                <w:rStyle w:val="Hyperlink"/>
                <w:noProof/>
              </w:rPr>
              <w:instrText xml:space="preserve"> </w:instrText>
            </w:r>
            <w:r>
              <w:rPr>
                <w:noProof/>
              </w:rPr>
              <w:instrText>HYPERLINK \l "_Toc372098773"</w:instrText>
            </w:r>
            <w:r w:rsidRPr="00FF1189">
              <w:rPr>
                <w:rStyle w:val="Hyperlink"/>
                <w:noProof/>
              </w:rPr>
              <w:instrText xml:space="preserve"> </w:instrText>
            </w:r>
            <w:r w:rsidRPr="00FF1189">
              <w:rPr>
                <w:rStyle w:val="Hyperlink"/>
                <w:noProof/>
              </w:rPr>
              <w:fldChar w:fldCharType="separate"/>
            </w:r>
            <w:r w:rsidRPr="00FF1189">
              <w:rPr>
                <w:rStyle w:val="Hyperlink"/>
                <w:noProof/>
              </w:rPr>
              <w:t>Input File Format</w:t>
            </w:r>
            <w:r>
              <w:rPr>
                <w:noProof/>
                <w:webHidden/>
              </w:rPr>
              <w:tab/>
            </w:r>
            <w:r>
              <w:rPr>
                <w:noProof/>
                <w:webHidden/>
              </w:rPr>
              <w:fldChar w:fldCharType="begin"/>
            </w:r>
            <w:r>
              <w:rPr>
                <w:noProof/>
                <w:webHidden/>
              </w:rPr>
              <w:instrText xml:space="preserve"> PAGEREF _Toc372098773 \h </w:instrText>
            </w:r>
          </w:ins>
          <w:r>
            <w:rPr>
              <w:noProof/>
              <w:webHidden/>
            </w:rPr>
          </w:r>
          <w:r>
            <w:rPr>
              <w:noProof/>
              <w:webHidden/>
            </w:rPr>
            <w:fldChar w:fldCharType="separate"/>
          </w:r>
          <w:ins w:id="59" w:author="Matt Kerr" w:date="2013-11-13T09:37:00Z">
            <w:r>
              <w:rPr>
                <w:noProof/>
                <w:webHidden/>
              </w:rPr>
              <w:t>11</w:t>
            </w:r>
            <w:r>
              <w:rPr>
                <w:noProof/>
                <w:webHidden/>
              </w:rPr>
              <w:fldChar w:fldCharType="end"/>
            </w:r>
            <w:r w:rsidRPr="00FF1189">
              <w:rPr>
                <w:rStyle w:val="Hyperlink"/>
                <w:noProof/>
              </w:rPr>
              <w:fldChar w:fldCharType="end"/>
            </w:r>
          </w:ins>
        </w:p>
        <w:p w:rsidR="00783E5F" w:rsidDel="00783E5F" w:rsidRDefault="00783E5F">
          <w:pPr>
            <w:pStyle w:val="TOC1"/>
            <w:tabs>
              <w:tab w:val="right" w:leader="dot" w:pos="9350"/>
            </w:tabs>
            <w:rPr>
              <w:del w:id="60" w:author="Matt Kerr" w:date="2013-11-13T09:37:00Z"/>
              <w:rFonts w:eastAsiaTheme="minorEastAsia"/>
              <w:noProof/>
            </w:rPr>
          </w:pPr>
          <w:del w:id="61" w:author="Matt Kerr" w:date="2013-11-13T09:37:00Z">
            <w:r w:rsidRPr="00783E5F" w:rsidDel="00783E5F">
              <w:rPr>
                <w:rStyle w:val="Hyperlink"/>
                <w:noProof/>
              </w:rPr>
              <w:delText>Typing Test Mobile Application</w:delText>
            </w:r>
            <w:r w:rsidDel="00783E5F">
              <w:rPr>
                <w:noProof/>
                <w:webHidden/>
              </w:rPr>
              <w:tab/>
              <w:delText>2</w:delText>
            </w:r>
          </w:del>
        </w:p>
        <w:p w:rsidR="00783E5F" w:rsidDel="00783E5F" w:rsidRDefault="00783E5F">
          <w:pPr>
            <w:pStyle w:val="TOC2"/>
            <w:tabs>
              <w:tab w:val="right" w:leader="dot" w:pos="9350"/>
            </w:tabs>
            <w:rPr>
              <w:del w:id="62" w:author="Matt Kerr" w:date="2013-11-13T09:37:00Z"/>
              <w:rFonts w:eastAsiaTheme="minorEastAsia"/>
              <w:noProof/>
            </w:rPr>
          </w:pPr>
          <w:del w:id="63" w:author="Matt Kerr" w:date="2013-11-13T09:37:00Z">
            <w:r w:rsidRPr="00783E5F" w:rsidDel="00783E5F">
              <w:rPr>
                <w:rStyle w:val="Hyperlink"/>
                <w:noProof/>
              </w:rPr>
              <w:delText>Overview</w:delText>
            </w:r>
            <w:r w:rsidDel="00783E5F">
              <w:rPr>
                <w:noProof/>
                <w:webHidden/>
              </w:rPr>
              <w:tab/>
              <w:delText>2</w:delText>
            </w:r>
          </w:del>
        </w:p>
        <w:p w:rsidR="00783E5F" w:rsidDel="00783E5F" w:rsidRDefault="00783E5F">
          <w:pPr>
            <w:pStyle w:val="TOC2"/>
            <w:tabs>
              <w:tab w:val="right" w:leader="dot" w:pos="9350"/>
            </w:tabs>
            <w:rPr>
              <w:del w:id="64" w:author="Matt Kerr" w:date="2013-11-13T09:37:00Z"/>
              <w:rFonts w:eastAsiaTheme="minorEastAsia"/>
              <w:noProof/>
            </w:rPr>
          </w:pPr>
          <w:del w:id="65" w:author="Matt Kerr" w:date="2013-11-13T09:37:00Z">
            <w:r w:rsidRPr="00783E5F" w:rsidDel="00783E5F">
              <w:rPr>
                <w:rStyle w:val="Hyperlink"/>
                <w:noProof/>
              </w:rPr>
              <w:delText>Target Device</w:delText>
            </w:r>
            <w:r w:rsidDel="00783E5F">
              <w:rPr>
                <w:noProof/>
                <w:webHidden/>
              </w:rPr>
              <w:tab/>
              <w:delText>2</w:delText>
            </w:r>
          </w:del>
        </w:p>
        <w:p w:rsidR="00783E5F" w:rsidDel="00783E5F" w:rsidRDefault="00783E5F">
          <w:pPr>
            <w:pStyle w:val="TOC2"/>
            <w:tabs>
              <w:tab w:val="right" w:leader="dot" w:pos="9350"/>
            </w:tabs>
            <w:rPr>
              <w:del w:id="66" w:author="Matt Kerr" w:date="2013-11-13T09:37:00Z"/>
              <w:rFonts w:eastAsiaTheme="minorEastAsia"/>
              <w:noProof/>
            </w:rPr>
          </w:pPr>
          <w:del w:id="67" w:author="Matt Kerr" w:date="2013-11-13T09:37:00Z">
            <w:r w:rsidRPr="00783E5F" w:rsidDel="00783E5F">
              <w:rPr>
                <w:rStyle w:val="Hyperlink"/>
                <w:noProof/>
              </w:rPr>
              <w:delText>Target OS</w:delText>
            </w:r>
            <w:r w:rsidDel="00783E5F">
              <w:rPr>
                <w:noProof/>
                <w:webHidden/>
              </w:rPr>
              <w:tab/>
              <w:delText>2</w:delText>
            </w:r>
          </w:del>
        </w:p>
        <w:p w:rsidR="00783E5F" w:rsidDel="00783E5F" w:rsidRDefault="00783E5F">
          <w:pPr>
            <w:pStyle w:val="TOC2"/>
            <w:tabs>
              <w:tab w:val="right" w:leader="dot" w:pos="9350"/>
            </w:tabs>
            <w:rPr>
              <w:del w:id="68" w:author="Matt Kerr" w:date="2013-11-13T09:37:00Z"/>
              <w:rFonts w:eastAsiaTheme="minorEastAsia"/>
              <w:noProof/>
            </w:rPr>
          </w:pPr>
          <w:del w:id="69" w:author="Matt Kerr" w:date="2013-11-13T09:37:00Z">
            <w:r w:rsidRPr="00783E5F" w:rsidDel="00783E5F">
              <w:rPr>
                <w:rStyle w:val="Hyperlink"/>
                <w:noProof/>
              </w:rPr>
              <w:delText>Target Audience</w:delText>
            </w:r>
            <w:r w:rsidDel="00783E5F">
              <w:rPr>
                <w:noProof/>
                <w:webHidden/>
              </w:rPr>
              <w:tab/>
              <w:delText>2</w:delText>
            </w:r>
          </w:del>
        </w:p>
        <w:p w:rsidR="00783E5F" w:rsidDel="00783E5F" w:rsidRDefault="00783E5F">
          <w:pPr>
            <w:pStyle w:val="TOC2"/>
            <w:tabs>
              <w:tab w:val="right" w:leader="dot" w:pos="9350"/>
            </w:tabs>
            <w:rPr>
              <w:del w:id="70" w:author="Matt Kerr" w:date="2013-11-13T09:37:00Z"/>
              <w:rFonts w:eastAsiaTheme="minorEastAsia"/>
              <w:noProof/>
            </w:rPr>
          </w:pPr>
          <w:del w:id="71" w:author="Matt Kerr" w:date="2013-11-13T09:37:00Z">
            <w:r w:rsidRPr="00783E5F" w:rsidDel="00783E5F">
              <w:rPr>
                <w:rStyle w:val="Hyperlink"/>
                <w:noProof/>
              </w:rPr>
              <w:delText>Mockups and Wireframes</w:delText>
            </w:r>
            <w:r w:rsidDel="00783E5F">
              <w:rPr>
                <w:noProof/>
                <w:webHidden/>
              </w:rPr>
              <w:tab/>
              <w:delText>2</w:delText>
            </w:r>
          </w:del>
        </w:p>
        <w:p w:rsidR="00783E5F" w:rsidDel="00783E5F" w:rsidRDefault="00783E5F">
          <w:pPr>
            <w:pStyle w:val="TOC2"/>
            <w:tabs>
              <w:tab w:val="right" w:leader="dot" w:pos="9350"/>
            </w:tabs>
            <w:rPr>
              <w:del w:id="72" w:author="Matt Kerr" w:date="2013-11-13T09:37:00Z"/>
              <w:rFonts w:eastAsiaTheme="minorEastAsia"/>
              <w:noProof/>
            </w:rPr>
          </w:pPr>
          <w:del w:id="73" w:author="Matt Kerr" w:date="2013-11-13T09:37:00Z">
            <w:r w:rsidRPr="00783E5F" w:rsidDel="00783E5F">
              <w:rPr>
                <w:rStyle w:val="Hyperlink"/>
                <w:noProof/>
              </w:rPr>
              <w:delText>Application Screens</w:delText>
            </w:r>
            <w:r w:rsidDel="00783E5F">
              <w:rPr>
                <w:noProof/>
                <w:webHidden/>
              </w:rPr>
              <w:tab/>
              <w:delText>2</w:delText>
            </w:r>
          </w:del>
        </w:p>
        <w:p w:rsidR="00783E5F" w:rsidDel="00783E5F" w:rsidRDefault="00783E5F">
          <w:pPr>
            <w:pStyle w:val="TOC3"/>
            <w:tabs>
              <w:tab w:val="right" w:leader="dot" w:pos="9350"/>
            </w:tabs>
            <w:rPr>
              <w:del w:id="74" w:author="Matt Kerr" w:date="2013-11-13T09:37:00Z"/>
              <w:rFonts w:eastAsiaTheme="minorEastAsia"/>
              <w:noProof/>
            </w:rPr>
          </w:pPr>
          <w:del w:id="75" w:author="Matt Kerr" w:date="2013-11-13T09:37:00Z">
            <w:r w:rsidRPr="00783E5F" w:rsidDel="00783E5F">
              <w:rPr>
                <w:rStyle w:val="Hyperlink"/>
                <w:noProof/>
              </w:rPr>
              <w:delText>Welcome Screen</w:delText>
            </w:r>
            <w:r w:rsidDel="00783E5F">
              <w:rPr>
                <w:noProof/>
                <w:webHidden/>
              </w:rPr>
              <w:tab/>
              <w:delText>2</w:delText>
            </w:r>
          </w:del>
        </w:p>
        <w:p w:rsidR="00783E5F" w:rsidDel="00783E5F" w:rsidRDefault="00783E5F">
          <w:pPr>
            <w:pStyle w:val="TOC3"/>
            <w:tabs>
              <w:tab w:val="right" w:leader="dot" w:pos="9350"/>
            </w:tabs>
            <w:rPr>
              <w:del w:id="76" w:author="Matt Kerr" w:date="2013-11-13T09:37:00Z"/>
              <w:rFonts w:eastAsiaTheme="minorEastAsia"/>
              <w:noProof/>
            </w:rPr>
          </w:pPr>
          <w:del w:id="77" w:author="Matt Kerr" w:date="2013-11-13T09:37:00Z">
            <w:r w:rsidRPr="00783E5F" w:rsidDel="00783E5F">
              <w:rPr>
                <w:rStyle w:val="Hyperlink"/>
                <w:noProof/>
              </w:rPr>
              <w:delText>Ready Screen</w:delText>
            </w:r>
            <w:r w:rsidDel="00783E5F">
              <w:rPr>
                <w:noProof/>
                <w:webHidden/>
              </w:rPr>
              <w:tab/>
              <w:delText>3</w:delText>
            </w:r>
          </w:del>
        </w:p>
        <w:p w:rsidR="00783E5F" w:rsidDel="00783E5F" w:rsidRDefault="00783E5F">
          <w:pPr>
            <w:pStyle w:val="TOC3"/>
            <w:tabs>
              <w:tab w:val="right" w:leader="dot" w:pos="9350"/>
            </w:tabs>
            <w:rPr>
              <w:del w:id="78" w:author="Matt Kerr" w:date="2013-11-13T09:37:00Z"/>
              <w:rFonts w:eastAsiaTheme="minorEastAsia"/>
              <w:noProof/>
            </w:rPr>
          </w:pPr>
          <w:del w:id="79" w:author="Matt Kerr" w:date="2013-11-13T09:37:00Z">
            <w:r w:rsidRPr="00783E5F" w:rsidDel="00783E5F">
              <w:rPr>
                <w:rStyle w:val="Hyperlink"/>
                <w:noProof/>
              </w:rPr>
              <w:delText>Typing Proficiency Screen</w:delText>
            </w:r>
            <w:r w:rsidDel="00783E5F">
              <w:rPr>
                <w:noProof/>
                <w:webHidden/>
              </w:rPr>
              <w:tab/>
              <w:delText>4</w:delText>
            </w:r>
          </w:del>
        </w:p>
        <w:p w:rsidR="00783E5F" w:rsidDel="00783E5F" w:rsidRDefault="00783E5F">
          <w:pPr>
            <w:pStyle w:val="TOC3"/>
            <w:tabs>
              <w:tab w:val="right" w:leader="dot" w:pos="9350"/>
            </w:tabs>
            <w:rPr>
              <w:del w:id="80" w:author="Matt Kerr" w:date="2013-11-13T09:37:00Z"/>
              <w:rFonts w:eastAsiaTheme="minorEastAsia"/>
              <w:noProof/>
            </w:rPr>
          </w:pPr>
          <w:del w:id="81" w:author="Matt Kerr" w:date="2013-11-13T09:37:00Z">
            <w:r w:rsidRPr="00783E5F" w:rsidDel="00783E5F">
              <w:rPr>
                <w:rStyle w:val="Hyperlink"/>
                <w:noProof/>
              </w:rPr>
              <w:delText>Introduction Screen</w:delText>
            </w:r>
            <w:r w:rsidDel="00783E5F">
              <w:rPr>
                <w:noProof/>
                <w:webHidden/>
              </w:rPr>
              <w:tab/>
              <w:delText>4</w:delText>
            </w:r>
          </w:del>
        </w:p>
        <w:p w:rsidR="00783E5F" w:rsidDel="00783E5F" w:rsidRDefault="00783E5F">
          <w:pPr>
            <w:pStyle w:val="TOC3"/>
            <w:tabs>
              <w:tab w:val="right" w:leader="dot" w:pos="9350"/>
            </w:tabs>
            <w:rPr>
              <w:del w:id="82" w:author="Matt Kerr" w:date="2013-11-13T09:37:00Z"/>
              <w:rFonts w:eastAsiaTheme="minorEastAsia"/>
              <w:noProof/>
            </w:rPr>
          </w:pPr>
          <w:del w:id="83" w:author="Matt Kerr" w:date="2013-11-13T09:37:00Z">
            <w:r w:rsidRPr="00783E5F" w:rsidDel="00783E5F">
              <w:rPr>
                <w:rStyle w:val="Hyperlink"/>
                <w:noProof/>
              </w:rPr>
              <w:lastRenderedPageBreak/>
              <w:delText>Memorize Screen</w:delText>
            </w:r>
            <w:r w:rsidDel="00783E5F">
              <w:rPr>
                <w:noProof/>
                <w:webHidden/>
              </w:rPr>
              <w:tab/>
              <w:delText>5</w:delText>
            </w:r>
          </w:del>
        </w:p>
        <w:p w:rsidR="00783E5F" w:rsidDel="00783E5F" w:rsidRDefault="00783E5F">
          <w:pPr>
            <w:pStyle w:val="TOC3"/>
            <w:tabs>
              <w:tab w:val="right" w:leader="dot" w:pos="9350"/>
            </w:tabs>
            <w:rPr>
              <w:del w:id="84" w:author="Matt Kerr" w:date="2013-11-13T09:37:00Z"/>
              <w:rFonts w:eastAsiaTheme="minorEastAsia"/>
              <w:noProof/>
            </w:rPr>
          </w:pPr>
          <w:del w:id="85" w:author="Matt Kerr" w:date="2013-11-13T09:37:00Z">
            <w:r w:rsidRPr="00783E5F" w:rsidDel="00783E5F">
              <w:rPr>
                <w:rStyle w:val="Hyperlink"/>
                <w:noProof/>
              </w:rPr>
              <w:delText>Forced Practice Screen</w:delText>
            </w:r>
            <w:r w:rsidDel="00783E5F">
              <w:rPr>
                <w:noProof/>
                <w:webHidden/>
              </w:rPr>
              <w:tab/>
              <w:delText>6</w:delText>
            </w:r>
          </w:del>
        </w:p>
        <w:p w:rsidR="00783E5F" w:rsidDel="00783E5F" w:rsidRDefault="00783E5F">
          <w:pPr>
            <w:pStyle w:val="TOC3"/>
            <w:tabs>
              <w:tab w:val="right" w:leader="dot" w:pos="9350"/>
            </w:tabs>
            <w:rPr>
              <w:del w:id="86" w:author="Matt Kerr" w:date="2013-11-13T09:37:00Z"/>
              <w:rFonts w:eastAsiaTheme="minorEastAsia"/>
              <w:noProof/>
            </w:rPr>
          </w:pPr>
          <w:del w:id="87" w:author="Matt Kerr" w:date="2013-11-13T09:37:00Z">
            <w:r w:rsidRPr="00783E5F" w:rsidDel="00783E5F">
              <w:rPr>
                <w:rStyle w:val="Hyperlink"/>
                <w:noProof/>
              </w:rPr>
              <w:delText>Verify Screen</w:delText>
            </w:r>
            <w:r w:rsidDel="00783E5F">
              <w:rPr>
                <w:noProof/>
                <w:webHidden/>
              </w:rPr>
              <w:tab/>
              <w:delText>7</w:delText>
            </w:r>
          </w:del>
        </w:p>
        <w:p w:rsidR="00783E5F" w:rsidDel="00783E5F" w:rsidRDefault="00783E5F">
          <w:pPr>
            <w:pStyle w:val="TOC3"/>
            <w:tabs>
              <w:tab w:val="right" w:leader="dot" w:pos="9350"/>
            </w:tabs>
            <w:rPr>
              <w:del w:id="88" w:author="Matt Kerr" w:date="2013-11-13T09:37:00Z"/>
              <w:rFonts w:eastAsiaTheme="minorEastAsia"/>
              <w:noProof/>
            </w:rPr>
          </w:pPr>
          <w:del w:id="89" w:author="Matt Kerr" w:date="2013-11-13T09:37:00Z">
            <w:r w:rsidRPr="00783E5F" w:rsidDel="00783E5F">
              <w:rPr>
                <w:rStyle w:val="Hyperlink"/>
                <w:noProof/>
              </w:rPr>
              <w:delText>Entry Screen</w:delText>
            </w:r>
            <w:r w:rsidDel="00783E5F">
              <w:rPr>
                <w:noProof/>
                <w:webHidden/>
              </w:rPr>
              <w:tab/>
              <w:delText>8</w:delText>
            </w:r>
          </w:del>
        </w:p>
        <w:p w:rsidR="00783E5F" w:rsidDel="00783E5F" w:rsidRDefault="00783E5F">
          <w:pPr>
            <w:pStyle w:val="TOC3"/>
            <w:tabs>
              <w:tab w:val="right" w:leader="dot" w:pos="9350"/>
            </w:tabs>
            <w:rPr>
              <w:del w:id="90" w:author="Matt Kerr" w:date="2013-11-13T09:37:00Z"/>
              <w:rFonts w:eastAsiaTheme="minorEastAsia"/>
              <w:noProof/>
            </w:rPr>
          </w:pPr>
          <w:del w:id="91" w:author="Matt Kerr" w:date="2013-11-13T09:37:00Z">
            <w:r w:rsidRPr="00783E5F" w:rsidDel="00783E5F">
              <w:rPr>
                <w:rStyle w:val="Hyperlink"/>
                <w:noProof/>
              </w:rPr>
              <w:delText>Recall Screen</w:delText>
            </w:r>
            <w:r w:rsidDel="00783E5F">
              <w:rPr>
                <w:noProof/>
                <w:webHidden/>
              </w:rPr>
              <w:tab/>
              <w:delText>8</w:delText>
            </w:r>
          </w:del>
        </w:p>
        <w:p w:rsidR="00783E5F" w:rsidDel="00783E5F" w:rsidRDefault="00783E5F">
          <w:pPr>
            <w:pStyle w:val="TOC3"/>
            <w:tabs>
              <w:tab w:val="right" w:leader="dot" w:pos="9350"/>
            </w:tabs>
            <w:rPr>
              <w:del w:id="92" w:author="Matt Kerr" w:date="2013-11-13T09:37:00Z"/>
              <w:rFonts w:eastAsiaTheme="minorEastAsia"/>
              <w:noProof/>
            </w:rPr>
          </w:pPr>
          <w:del w:id="93" w:author="Matt Kerr" w:date="2013-11-13T09:37:00Z">
            <w:r w:rsidRPr="00783E5F" w:rsidDel="00783E5F">
              <w:rPr>
                <w:rStyle w:val="Hyperlink"/>
                <w:noProof/>
              </w:rPr>
              <w:delText>Thank You Screen</w:delText>
            </w:r>
            <w:r w:rsidDel="00783E5F">
              <w:rPr>
                <w:noProof/>
                <w:webHidden/>
              </w:rPr>
              <w:tab/>
              <w:delText>9</w:delText>
            </w:r>
          </w:del>
        </w:p>
        <w:p w:rsidR="00783E5F" w:rsidDel="00783E5F" w:rsidRDefault="00783E5F">
          <w:pPr>
            <w:pStyle w:val="TOC3"/>
            <w:tabs>
              <w:tab w:val="right" w:leader="dot" w:pos="9350"/>
            </w:tabs>
            <w:rPr>
              <w:del w:id="94" w:author="Matt Kerr" w:date="2013-11-13T09:37:00Z"/>
              <w:rFonts w:eastAsiaTheme="minorEastAsia"/>
              <w:noProof/>
            </w:rPr>
          </w:pPr>
          <w:del w:id="95" w:author="Matt Kerr" w:date="2013-11-13T09:37:00Z">
            <w:r w:rsidRPr="00783E5F" w:rsidDel="00783E5F">
              <w:rPr>
                <w:rStyle w:val="Hyperlink"/>
                <w:noProof/>
              </w:rPr>
              <w:delText>Settings Screen</w:delText>
            </w:r>
            <w:r w:rsidDel="00783E5F">
              <w:rPr>
                <w:noProof/>
                <w:webHidden/>
              </w:rPr>
              <w:tab/>
              <w:delText>9</w:delText>
            </w:r>
          </w:del>
        </w:p>
        <w:p w:rsidR="00783E5F" w:rsidDel="00783E5F" w:rsidRDefault="00783E5F">
          <w:pPr>
            <w:pStyle w:val="TOC2"/>
            <w:tabs>
              <w:tab w:val="right" w:leader="dot" w:pos="9350"/>
            </w:tabs>
            <w:rPr>
              <w:del w:id="96" w:author="Matt Kerr" w:date="2013-11-13T09:37:00Z"/>
              <w:rFonts w:eastAsiaTheme="minorEastAsia"/>
              <w:noProof/>
            </w:rPr>
          </w:pPr>
          <w:del w:id="97" w:author="Matt Kerr" w:date="2013-11-13T09:37:00Z">
            <w:r w:rsidRPr="00783E5F" w:rsidDel="00783E5F">
              <w:rPr>
                <w:rStyle w:val="Hyperlink"/>
                <w:noProof/>
              </w:rPr>
              <w:delText>Logging</w:delText>
            </w:r>
            <w:r w:rsidDel="00783E5F">
              <w:rPr>
                <w:noProof/>
                <w:webHidden/>
              </w:rPr>
              <w:tab/>
              <w:delText>10</w:delText>
            </w:r>
          </w:del>
        </w:p>
        <w:p w:rsidR="004376A3" w:rsidRDefault="004376A3">
          <w:r>
            <w:rPr>
              <w:b/>
              <w:bCs/>
              <w:noProof/>
            </w:rPr>
            <w:fldChar w:fldCharType="end"/>
          </w:r>
        </w:p>
      </w:sdtContent>
    </w:sdt>
    <w:p w:rsidR="004376A3" w:rsidRDefault="004376A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94366" w:rsidRDefault="00E94366">
      <w:pPr>
        <w:rPr>
          <w:rFonts w:asciiTheme="majorHAnsi" w:eastAsiaTheme="majorEastAsia" w:hAnsiTheme="majorHAnsi" w:cstheme="majorBidi"/>
          <w:b/>
          <w:bCs/>
          <w:color w:val="365F91" w:themeColor="accent1" w:themeShade="BF"/>
          <w:sz w:val="28"/>
          <w:szCs w:val="28"/>
        </w:rPr>
      </w:pPr>
    </w:p>
    <w:p w:rsidR="00FB16E6" w:rsidRDefault="00E857C3" w:rsidP="00E857C3">
      <w:pPr>
        <w:pStyle w:val="Heading1"/>
      </w:pPr>
      <w:bookmarkStart w:id="98" w:name="_Toc372098754"/>
      <w:r>
        <w:t>Typing Test Mobile Application</w:t>
      </w:r>
      <w:bookmarkEnd w:id="98"/>
    </w:p>
    <w:p w:rsidR="00E857C3" w:rsidRDefault="00E857C3" w:rsidP="00E857C3"/>
    <w:p w:rsidR="00E857C3" w:rsidRDefault="00E857C3" w:rsidP="00E857C3">
      <w:pPr>
        <w:pStyle w:val="Heading2"/>
      </w:pPr>
      <w:bookmarkStart w:id="99" w:name="_Toc372098755"/>
      <w:r>
        <w:t>Overview</w:t>
      </w:r>
      <w:bookmarkEnd w:id="99"/>
    </w:p>
    <w:p w:rsidR="00E857C3" w:rsidRDefault="00E857C3" w:rsidP="00E857C3">
      <w:r>
        <w:t xml:space="preserve">This app is intended to assist in testing the ability of users to memorize and enter passwords of varying complexity on </w:t>
      </w:r>
      <w:r w:rsidR="00F03540">
        <w:t>desktop computers</w:t>
      </w:r>
      <w:r>
        <w:t>.  The application will proceed through several phases, a baseline typing proficiency measurement phase in which the user will be asked to type in a number of phrases in order to determine their average typing speed, a memorization and verification phase in which users must memorize and enter a set of specified strings, and a recall phase in which the user will be asked to remember and enter as many of the strings from the memorization and verification phase as they can.</w:t>
      </w:r>
    </w:p>
    <w:p w:rsidR="00E857C3" w:rsidRDefault="00E857C3" w:rsidP="00E857C3">
      <w:r>
        <w:t>The app will also provide an administrative settings section that will allow the test administrator to control variables such as string selection, string order, and number of test entities and entries required per entity.</w:t>
      </w:r>
    </w:p>
    <w:p w:rsidR="00E857C3" w:rsidRDefault="00E857C3" w:rsidP="00E857C3">
      <w:pPr>
        <w:pStyle w:val="Heading2"/>
      </w:pPr>
      <w:bookmarkStart w:id="100" w:name="_Toc372098756"/>
      <w:r>
        <w:t>Target Device</w:t>
      </w:r>
      <w:bookmarkEnd w:id="100"/>
    </w:p>
    <w:p w:rsidR="00E857C3" w:rsidRDefault="00E857C3" w:rsidP="00E857C3">
      <w:r>
        <w:t xml:space="preserve">The app will be designed to work on </w:t>
      </w:r>
      <w:r w:rsidR="00F03540">
        <w:t>Windows 7 desktops with a minimum screen resolution of 800x600.</w:t>
      </w:r>
      <w:r>
        <w:t xml:space="preserve">  </w:t>
      </w:r>
    </w:p>
    <w:p w:rsidR="00E857C3" w:rsidRDefault="00E857C3" w:rsidP="00E857C3">
      <w:pPr>
        <w:pStyle w:val="Heading2"/>
      </w:pPr>
      <w:bookmarkStart w:id="101" w:name="_Toc372098757"/>
      <w:r>
        <w:t>Target OS</w:t>
      </w:r>
      <w:bookmarkEnd w:id="101"/>
    </w:p>
    <w:p w:rsidR="00E857C3" w:rsidRPr="00E857C3" w:rsidRDefault="00E857C3" w:rsidP="00E857C3">
      <w:r>
        <w:t>The a</w:t>
      </w:r>
      <w:r w:rsidR="00F112F7">
        <w:t xml:space="preserve">pp will target </w:t>
      </w:r>
      <w:r w:rsidR="00F03540">
        <w:t>Windows 7 with the .NET framework</w:t>
      </w:r>
      <w:ins w:id="102" w:author="Matt Kerr" w:date="2013-11-13T09:36:00Z">
        <w:r w:rsidR="00783E5F">
          <w:t xml:space="preserve"> 4.5 installed</w:t>
        </w:r>
      </w:ins>
      <w:r w:rsidR="00F112F7">
        <w:t>.</w:t>
      </w:r>
    </w:p>
    <w:p w:rsidR="00E857C3" w:rsidRDefault="00E857C3" w:rsidP="00E857C3">
      <w:pPr>
        <w:pStyle w:val="Heading2"/>
      </w:pPr>
      <w:bookmarkStart w:id="103" w:name="_Toc372098758"/>
      <w:r>
        <w:t>Target Audience</w:t>
      </w:r>
      <w:bookmarkEnd w:id="103"/>
    </w:p>
    <w:p w:rsidR="00E857C3" w:rsidRDefault="00E857C3" w:rsidP="00E857C3">
      <w:r>
        <w:t xml:space="preserve">The primary target audience will be the study </w:t>
      </w:r>
      <w:r w:rsidR="004376A3">
        <w:t>participants;</w:t>
      </w:r>
      <w:r>
        <w:t xml:space="preserve"> the secondary audience will be those who are administering the sessions.</w:t>
      </w:r>
    </w:p>
    <w:p w:rsidR="003606CA" w:rsidRDefault="003606CA" w:rsidP="003606CA">
      <w:pPr>
        <w:pStyle w:val="Heading2"/>
      </w:pPr>
      <w:bookmarkStart w:id="104" w:name="_Toc372098759"/>
      <w:r>
        <w:t>Mockups and Wireframes</w:t>
      </w:r>
      <w:bookmarkEnd w:id="104"/>
    </w:p>
    <w:p w:rsidR="003606CA" w:rsidRPr="003606CA" w:rsidRDefault="003606CA" w:rsidP="003606CA">
      <w:r>
        <w:t>Mockups and wireframes are included in the associated PDF documents.  Please refer to the PDF documents as needed.</w:t>
      </w:r>
    </w:p>
    <w:p w:rsidR="00E857C3" w:rsidRDefault="003606CA" w:rsidP="00E857C3">
      <w:pPr>
        <w:pStyle w:val="Heading2"/>
      </w:pPr>
      <w:bookmarkStart w:id="105" w:name="_Toc372098760"/>
      <w:r>
        <w:t>Application Screens</w:t>
      </w:r>
      <w:bookmarkEnd w:id="105"/>
    </w:p>
    <w:p w:rsidR="00E857C3" w:rsidRDefault="00E857C3" w:rsidP="00E857C3">
      <w:pPr>
        <w:pStyle w:val="Heading3"/>
      </w:pPr>
      <w:bookmarkStart w:id="106" w:name="_Toc372098761"/>
      <w:r>
        <w:t>Welcome Screen</w:t>
      </w:r>
      <w:bookmarkEnd w:id="106"/>
    </w:p>
    <w:tbl>
      <w:tblPr>
        <w:tblStyle w:val="LightList"/>
        <w:tblW w:w="0" w:type="auto"/>
        <w:tblLook w:val="04A0" w:firstRow="1" w:lastRow="0" w:firstColumn="1" w:lastColumn="0" w:noHBand="0" w:noVBand="1"/>
      </w:tblPr>
      <w:tblGrid>
        <w:gridCol w:w="4788"/>
        <w:gridCol w:w="4788"/>
      </w:tblGrid>
      <w:tr w:rsidR="003606CA" w:rsidTr="0036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3606CA" w:rsidP="00E857C3">
            <w:r>
              <w:t>Welcome Screen</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Purpose</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The welcome screen will be the first screen presented to the user at the start of a session and is used to record the participant number</w:t>
            </w:r>
          </w:p>
        </w:tc>
      </w:tr>
      <w:tr w:rsidR="003606CA" w:rsidTr="003606CA">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Description</w:t>
            </w:r>
          </w:p>
        </w:tc>
        <w:tc>
          <w:tcPr>
            <w:tcW w:w="4788" w:type="dxa"/>
          </w:tcPr>
          <w:p w:rsidR="003606CA" w:rsidRDefault="003606CA" w:rsidP="00E857C3">
            <w:pPr>
              <w:cnfStyle w:val="000000000000" w:firstRow="0" w:lastRow="0" w:firstColumn="0" w:lastColumn="0" w:oddVBand="0" w:evenVBand="0" w:oddHBand="0" w:evenHBand="0" w:firstRowFirstColumn="0" w:firstRowLastColumn="0" w:lastRowFirstColumn="0" w:lastRowLastColumn="0"/>
            </w:pPr>
            <w:r>
              <w:t>It will consist of a text field  used to enter the participant number, a button to proceed to the next screen, and a button to access the application settings</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Mockup Name(s)</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StartScreen</w:t>
            </w:r>
          </w:p>
        </w:tc>
      </w:tr>
    </w:tbl>
    <w:p w:rsidR="003606CA" w:rsidRDefault="003606CA" w:rsidP="00E857C3"/>
    <w:p w:rsidR="003606CA" w:rsidRDefault="003606CA" w:rsidP="003606CA">
      <w:pPr>
        <w:pStyle w:val="Heading4"/>
      </w:pPr>
      <w:r>
        <w:t>Controls</w:t>
      </w:r>
    </w:p>
    <w:tbl>
      <w:tblPr>
        <w:tblStyle w:val="LightList"/>
        <w:tblW w:w="0" w:type="auto"/>
        <w:tblLook w:val="04A0" w:firstRow="1" w:lastRow="0" w:firstColumn="1" w:lastColumn="0" w:noHBand="0" w:noVBand="1"/>
      </w:tblPr>
      <w:tblGrid>
        <w:gridCol w:w="9576"/>
      </w:tblGrid>
      <w:tr w:rsidR="009337C4" w:rsidTr="00933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Settings Button</w:t>
            </w:r>
          </w:p>
        </w:tc>
      </w:tr>
      <w:tr w:rsidR="009337C4" w:rsidTr="0093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always be active</w:t>
            </w:r>
          </w:p>
        </w:tc>
      </w:tr>
      <w:tr w:rsidR="009337C4" w:rsidTr="009337C4">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take the user to the settings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Start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Will be active once a valid participant number has been entered in the text box.  A valid participant number is defined as a string that is &gt;= 1 character in length</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The button will take the user to the ready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Participant Number 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auto capitalize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perform spell checking</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accept alphanumeric and special characters</w:t>
            </w:r>
          </w:p>
        </w:tc>
      </w:tr>
    </w:tbl>
    <w:p w:rsidR="009337C4" w:rsidRDefault="009337C4" w:rsidP="00E857C3"/>
    <w:p w:rsidR="00F112F7" w:rsidRDefault="00F112F7" w:rsidP="00F112F7">
      <w:pPr>
        <w:pStyle w:val="Heading3"/>
      </w:pPr>
      <w:bookmarkStart w:id="107" w:name="_Toc372098762"/>
      <w:r>
        <w:t>Ready Screen</w:t>
      </w:r>
      <w:bookmarkEnd w:id="107"/>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Ready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ready screen is used to verify the participant number and provide a chance for any last minute interactions before the start of the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3606CA" w:rsidP="008C60F2">
            <w:pPr>
              <w:cnfStyle w:val="000000000000" w:firstRow="0" w:lastRow="0" w:firstColumn="0" w:lastColumn="0" w:oddVBand="0" w:evenVBand="0" w:oddHBand="0" w:evenHBand="0" w:firstRowFirstColumn="0" w:firstRowLastColumn="0" w:lastRowFirstColumn="0" w:lastRowLastColumn="0"/>
            </w:pPr>
            <w:r>
              <w:t>The ready screen will consist of a welcome message, which can be customized through the use of an HTML file, as well as a display of the participant number that was entered at the Welcome Screen.  There will be two buttons, one that will allow the user to go back to the welcome screen in order to change the participant number and one that will allow the user to start the test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ReadyScreen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Cancel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Welcome Screen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Begin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Typing Proficiency Screen</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902E74">
            <w:r>
              <w:lastRenderedPageBreak/>
              <w:t>Pressing this button will indicate the start of the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Welcome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02E74">
            <w:r>
              <w:t xml:space="preserve">Will display </w:t>
            </w:r>
            <w:r w:rsidR="00902E74">
              <w:t>text a HTML</w:t>
            </w:r>
            <w:r>
              <w:t xml:space="preserve"> file</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02E74" w:rsidP="00902E74">
            <w:r>
              <w:t>Participant Number</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display the participant number entered on the Welcome Screen</w:t>
            </w:r>
          </w:p>
        </w:tc>
      </w:tr>
    </w:tbl>
    <w:p w:rsidR="009337C4" w:rsidRDefault="009337C4" w:rsidP="00F112F7"/>
    <w:p w:rsidR="00F112F7" w:rsidRDefault="00F112F7" w:rsidP="00F112F7">
      <w:pPr>
        <w:pStyle w:val="Heading3"/>
      </w:pPr>
      <w:bookmarkStart w:id="108" w:name="_Toc372098763"/>
      <w:r>
        <w:t>Typing Proficiency Screen</w:t>
      </w:r>
      <w:bookmarkEnd w:id="108"/>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Typing Proficiency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typing proficiency screen will be used to measure baseline typing proficiency of the user, by having the user enter a number of phrases on the device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 label indicating the users  progress through the phase, a label displaying the text to be entered, a text box for the user to enter the phrase, a set of instructions for the screen, and a button to proceed to next phrase or phase of the test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TypingProficiency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Done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only be active once text has been entered in the text box</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next phrase if they are still in the proficiency testing phase</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introduction screen if they have completed the required number of phrases</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p w:rsidR="009337C4" w:rsidRDefault="009337C4" w:rsidP="008C60F2">
            <w:r>
              <w:t>Auto-Capitalize on sentence</w:t>
            </w:r>
          </w:p>
        </w:tc>
      </w:tr>
    </w:tbl>
    <w:p w:rsidR="009337C4" w:rsidRDefault="009337C4" w:rsidP="00F112F7"/>
    <w:tbl>
      <w:tblPr>
        <w:tblStyle w:val="LightList"/>
        <w:tblW w:w="0" w:type="auto"/>
        <w:tblLook w:val="04A0" w:firstRow="1" w:lastRow="0" w:firstColumn="1" w:lastColumn="0" w:noHBand="0" w:noVBand="1"/>
      </w:tblPr>
      <w:tblGrid>
        <w:gridCol w:w="9576"/>
      </w:tblGrid>
      <w:tr w:rsidR="00902E7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Phase Progress Display</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Will indicate the users overall progress through this phase of the session</w:t>
            </w:r>
          </w:p>
        </w:tc>
      </w:tr>
    </w:tbl>
    <w:p w:rsidR="00902E74" w:rsidRDefault="00902E74" w:rsidP="00F112F7"/>
    <w:p w:rsidR="00F112F7" w:rsidRDefault="00F112F7" w:rsidP="00F112F7">
      <w:pPr>
        <w:pStyle w:val="Heading3"/>
      </w:pPr>
      <w:bookmarkStart w:id="109" w:name="_Toc372098764"/>
      <w:r>
        <w:t>Introduction Screen</w:t>
      </w:r>
      <w:bookmarkEnd w:id="109"/>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Introduction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introduction screen will provide a web view that displays a local HTML file that can be used to give instructions for the following phase to the </w:t>
            </w:r>
            <w:r>
              <w:lastRenderedPageBreak/>
              <w:t>user</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There will be a Start button that will advance the user to the next phase once they have read the instructions</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Introduction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Introduction Text</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text from a platform defined HTML file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Start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take the user to the Memorize screen</w:t>
            </w:r>
          </w:p>
        </w:tc>
      </w:tr>
    </w:tbl>
    <w:p w:rsidR="0032125D" w:rsidRDefault="0032125D" w:rsidP="00F112F7"/>
    <w:p w:rsidR="00F112F7" w:rsidRDefault="00F112F7" w:rsidP="00F112F7">
      <w:pPr>
        <w:pStyle w:val="Heading3"/>
      </w:pPr>
      <w:bookmarkStart w:id="110" w:name="_Toc372098765"/>
      <w:r>
        <w:t>Memorize Screen</w:t>
      </w:r>
      <w:bookmarkEnd w:id="110"/>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Memorize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memorize screen will present the user with a string to be memorized (an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memorize screen will present the user with an indicator of their progress through the session, the string the user should memorize (the entity), a work area that the user may use to aid them in the memorization process, instructions for the screen and a button that will move them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Memorize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03540">
            <w:r>
              <w:t xml:space="preserve">Will be </w:t>
            </w:r>
            <w:r w:rsidR="00F03540">
              <w:t>the Consolas font</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Work Area</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lastRenderedPageBreak/>
              <w:t>Will take the user to the Forced Practice screen</w:t>
            </w:r>
          </w:p>
        </w:tc>
      </w:tr>
    </w:tbl>
    <w:p w:rsidR="0032125D" w:rsidRDefault="0032125D" w:rsidP="00F112F7"/>
    <w:p w:rsidR="00F112F7" w:rsidRDefault="00F112F7" w:rsidP="00F112F7">
      <w:pPr>
        <w:pStyle w:val="Heading3"/>
      </w:pPr>
      <w:bookmarkStart w:id="111" w:name="_Toc372098766"/>
      <w:r>
        <w:t>Forced Practice Screen</w:t>
      </w:r>
      <w:bookmarkEnd w:id="111"/>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Forced Practice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forced practice screen is used to ensure that the user makes an attempt to memorize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forced practice screen will present the user with indicators of their overall progress through the session, their progress through this practice session, the string to be memorized, a text box to enter the string, instructions for the screen, a button to go to the previous screen, and a button to go to the next practice entry or the next screen depending on their progress.  The user must enter the string in the text box correctly to move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ForcedPractice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indicate the users overall progress for this entity on this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03540">
            <w:r>
              <w:t xml:space="preserve">Will be </w:t>
            </w:r>
            <w:r w:rsidR="00F03540">
              <w:t>the Consolas font</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Text Entry Field</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allow entry of a ‘secret phrase’ to skip to recall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be active once the user has correctly entered the entity</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9F5193">
            <w:r>
              <w:t xml:space="preserve">Will take the user to the next practice screen </w:t>
            </w:r>
            <w:r w:rsidR="009F5193">
              <w:t>if more practice is required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F03540">
            <w:r>
              <w:t xml:space="preserve">Will take the </w:t>
            </w:r>
            <w:r w:rsidR="00F03540">
              <w:t xml:space="preserve">prompt the </w:t>
            </w:r>
            <w:r>
              <w:t>user to</w:t>
            </w:r>
            <w:r w:rsidR="00F03540">
              <w:t xml:space="preserve"> move to</w:t>
            </w:r>
            <w:r>
              <w:t xml:space="preserve"> the Verify  screen if no more practice is required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Memorize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Memorize Screen</w:t>
            </w:r>
          </w:p>
        </w:tc>
      </w:tr>
    </w:tbl>
    <w:p w:rsidR="0032125D" w:rsidRDefault="0032125D" w:rsidP="00F112F7"/>
    <w:p w:rsidR="000F7592" w:rsidRPr="00F112F7" w:rsidRDefault="000F7592" w:rsidP="000F7592">
      <w:pPr>
        <w:pStyle w:val="Heading3"/>
      </w:pPr>
      <w:bookmarkStart w:id="112" w:name="_Toc372098767"/>
      <w:r>
        <w:t>Verify Screen</w:t>
      </w:r>
      <w:bookmarkEnd w:id="112"/>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Verify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verify screen is used to ensure that the user has memorized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an indicator of overall progress, a text box, instructions, and buttons allowing the user to return to the practice screen or to check their entry to see if it is correct.</w:t>
            </w:r>
          </w:p>
          <w:p w:rsidR="00942AEB" w:rsidRDefault="00942AEB" w:rsidP="008C60F2">
            <w:pPr>
              <w:cnfStyle w:val="000000000000" w:firstRow="0" w:lastRow="0" w:firstColumn="0" w:lastColumn="0" w:oddVBand="0" w:evenVBand="0" w:oddHBand="0" w:evenHBand="0" w:firstRowFirstColumn="0" w:firstRowLastColumn="0" w:lastRowFirstColumn="0" w:lastRowLastColumn="0"/>
            </w:pPr>
          </w:p>
          <w:p w:rsidR="00942AEB" w:rsidRDefault="00942AEB" w:rsidP="008C60F2">
            <w:pPr>
              <w:cnfStyle w:val="000000000000" w:firstRow="0" w:lastRow="0" w:firstColumn="0" w:lastColumn="0" w:oddVBand="0" w:evenVBand="0" w:oddHBand="0" w:evenHBand="0" w:firstRowFirstColumn="0" w:firstRowLastColumn="0" w:lastRowFirstColumn="0" w:lastRowLastColumn="0"/>
            </w:pPr>
            <w:r>
              <w:t>If the user checks their entry they will be given an indicator of whether or not they entered the string correctly.  They will have the option to go back to the practice screen, and if they entered the string correctly the option to proceed to the entry screen.  If they did not enter the string correctly they will have the option to re-enter and check their string.</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942AEB" w:rsidRDefault="00942AEB" w:rsidP="008C60F2">
            <w:pPr>
              <w:cnfStyle w:val="000000100000" w:firstRow="0" w:lastRow="0" w:firstColumn="0" w:lastColumn="0" w:oddVBand="0" w:evenVBand="0" w:oddHBand="1" w:evenHBand="0" w:firstRowFirstColumn="0" w:firstRowLastColumn="0" w:lastRowFirstColumn="0" w:lastRowLastColumn="0"/>
            </w:pPr>
            <w:r>
              <w:t>Verify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not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skip to the recall screen</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Check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Entry screen if the text in the Entry Field == the current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the user to recheck if the text in the Entry Field is != current entity</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cause a correct/incorrect indicator to be displayed to the user based on whether or not the text in the Entry Field is == (correct) or != (incorrect) to the current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Practice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always be active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Forced Practice screen</w:t>
            </w:r>
          </w:p>
        </w:tc>
      </w:tr>
    </w:tbl>
    <w:p w:rsidR="0032125D" w:rsidRDefault="0032125D" w:rsidP="000F7592"/>
    <w:p w:rsidR="000F7592" w:rsidRDefault="000F7592" w:rsidP="000F7592">
      <w:pPr>
        <w:pStyle w:val="Heading3"/>
      </w:pPr>
      <w:bookmarkStart w:id="113" w:name="_Toc372098768"/>
      <w:r>
        <w:lastRenderedPageBreak/>
        <w:t>Entry Screen</w:t>
      </w:r>
      <w:bookmarkEnd w:id="113"/>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Entry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942AEB">
            <w:pPr>
              <w:cnfStyle w:val="000000100000" w:firstRow="0" w:lastRow="0" w:firstColumn="0" w:lastColumn="0" w:oddVBand="0" w:evenVBand="0" w:oddHBand="1" w:evenHBand="0" w:firstRowFirstColumn="0" w:firstRowLastColumn="0" w:lastRowFirstColumn="0" w:lastRowLastColumn="0"/>
            </w:pPr>
            <w:r>
              <w:t>The entry screen is used to measure the participant’s speed and accuracy when entering the entity in a situation that is similar to a regular password entry procedure.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provide progress indicators showing the overall progress through the session and the progress for this particular entity.  It will also include a text box, instructions and a button to proceed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Entry1</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Entry2</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pPr>
        <w:pStyle w:val="Heading3"/>
      </w:pP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for this entity on this screen</w:t>
            </w:r>
          </w:p>
        </w:tc>
      </w:tr>
    </w:tbl>
    <w:p w:rsidR="0032125D" w:rsidRDefault="0032125D"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take the user to the recall phase</w:t>
            </w:r>
          </w:p>
        </w:tc>
      </w:tr>
    </w:tbl>
    <w:p w:rsidR="009F5193" w:rsidRDefault="009F5193"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Next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 in the Entry Field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next Entry Screen if more entries are required for the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Memorize Screen for the next entity if no more entries are required for the current entity and there are more entities to complete the session</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Recall Screen if no more entries or entities remain </w:t>
            </w:r>
          </w:p>
        </w:tc>
      </w:tr>
    </w:tbl>
    <w:p w:rsidR="009F5193" w:rsidRPr="0032125D" w:rsidRDefault="009F5193" w:rsidP="0032125D"/>
    <w:p w:rsidR="000F7592" w:rsidRDefault="000F7592" w:rsidP="000F7592">
      <w:pPr>
        <w:pStyle w:val="Heading3"/>
      </w:pPr>
      <w:bookmarkStart w:id="114" w:name="_Toc372098769"/>
      <w:r>
        <w:t>Recall Screen</w:t>
      </w:r>
      <w:bookmarkEnd w:id="114"/>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942AEB">
            <w:r>
              <w:t xml:space="preserve">Recall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Recall Screen is used to test a participants ability to recall previous entities from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consists of instructions, a variable number of text boxes, depending on the number of entities, and a button to move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Recall</w:t>
            </w:r>
          </w:p>
        </w:tc>
      </w:tr>
    </w:tbl>
    <w:p w:rsidR="00942AEB" w:rsidRDefault="00942AEB" w:rsidP="00942AEB">
      <w:pPr>
        <w:pStyle w:val="Heading4"/>
      </w:pPr>
      <w:r>
        <w:lastRenderedPageBreak/>
        <w:t>Controls</w:t>
      </w:r>
    </w:p>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Done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be active once text has been entered in one </w:t>
            </w:r>
            <w:r w:rsidR="005070F9">
              <w:t>entry field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9F5193">
            <w:r>
              <w:t>Will take the user to the Thank You Screen</w:t>
            </w:r>
          </w:p>
        </w:tc>
      </w:tr>
    </w:tbl>
    <w:p w:rsidR="009F5193" w:rsidRDefault="009F5193" w:rsidP="000F7592">
      <w:pPr>
        <w:pStyle w:val="Heading3"/>
      </w:pP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Entry Field (Multiple)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be masked</w:t>
            </w:r>
          </w:p>
        </w:tc>
      </w:tr>
    </w:tbl>
    <w:p w:rsidR="005070F9" w:rsidRPr="005070F9" w:rsidRDefault="005070F9" w:rsidP="005070F9"/>
    <w:p w:rsidR="00E857C3" w:rsidRDefault="000F7592" w:rsidP="000F7592">
      <w:pPr>
        <w:pStyle w:val="Heading3"/>
      </w:pPr>
      <w:bookmarkStart w:id="115" w:name="_Toc372098770"/>
      <w:r>
        <w:t>Thank You Screen</w:t>
      </w:r>
      <w:bookmarkEnd w:id="115"/>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Than You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thank you screen is the final screen of the application and is used to display a message to the user.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message will be displayed in a web control that displays a HTML file, and will provide a button allowing the user to finish the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ThankYou</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Thank You Display</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display text from a HTML file</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Done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bl>
    <w:p w:rsidR="005070F9" w:rsidRDefault="005070F9" w:rsidP="000F7592"/>
    <w:p w:rsidR="000F7592" w:rsidRDefault="000F7592" w:rsidP="000F7592">
      <w:pPr>
        <w:pStyle w:val="Heading3"/>
      </w:pPr>
      <w:bookmarkStart w:id="116" w:name="_Toc372098771"/>
      <w:r>
        <w:t>Settings Screen</w:t>
      </w:r>
      <w:bookmarkEnd w:id="116"/>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Settings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settings screen provides a number of options to allow the session administrator to customize the parameters of the session.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942AEB" w:rsidRDefault="00942AEB" w:rsidP="00942AEB">
            <w:pPr>
              <w:cnfStyle w:val="000000000000" w:firstRow="0" w:lastRow="0" w:firstColumn="0" w:lastColumn="0" w:oddVBand="0" w:evenVBand="0" w:oddHBand="0" w:evenHBand="0" w:firstRowFirstColumn="0" w:firstRowLastColumn="0" w:lastRowFirstColumn="0" w:lastRowLastColumn="0"/>
            </w:pPr>
            <w:r>
              <w:t>It will consist of a number of controls allowing customization of the settings, a button to cancel the changes made, and a button to save the changes made.</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Number of entities to be presented to the user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of entries per entity</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the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entity selection</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selection</w:t>
            </w:r>
          </w:p>
          <w:p w:rsidR="003606CA"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117" w:author="Matt Kerr" w:date="2013-11-13T09:38:00Z"/>
              </w:rPr>
            </w:pPr>
            <w:r>
              <w:t>Reset settings to default</w:t>
            </w:r>
          </w:p>
          <w:p w:rsidR="00337E8F" w:rsidRDefault="00337E8F"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ns w:id="118" w:author="Matt Kerr" w:date="2013-11-13T09:38:00Z"/>
              </w:rPr>
            </w:pPr>
            <w:ins w:id="119" w:author="Matt Kerr" w:date="2013-11-13T09:38:00Z">
              <w:r>
                <w:lastRenderedPageBreak/>
                <w:t>Specification of secret phrase to terminate test session (“skip to recall”)</w:t>
              </w:r>
            </w:ins>
          </w:p>
          <w:p w:rsidR="00337E8F" w:rsidRDefault="00337E8F"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proofErr w:type="spellStart"/>
            <w:ins w:id="120" w:author="Matt Kerr" w:date="2013-11-13T09:38:00Z">
              <w:r>
                <w:t>Specfiication</w:t>
              </w:r>
              <w:proofErr w:type="spellEnd"/>
              <w:r>
                <w:t xml:space="preserve"> of secret phrase to skip current entity.</w:t>
              </w:r>
            </w:ins>
            <w:bookmarkStart w:id="121" w:name="_GoBack"/>
            <w:bookmarkEnd w:id="121"/>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Settings</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Cancel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discard any changes made by the user to the settings</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Save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commit any changes made by the user to the settings</w:t>
            </w:r>
          </w:p>
        </w:tc>
      </w:tr>
    </w:tbl>
    <w:p w:rsidR="005070F9" w:rsidRDefault="005070F9" w:rsidP="000F7592"/>
    <w:p w:rsidR="00F03540" w:rsidRDefault="00F03540" w:rsidP="00F03540">
      <w:pPr>
        <w:pStyle w:val="Heading2"/>
      </w:pPr>
      <w:bookmarkStart w:id="122" w:name="_Toc372098772"/>
      <w:r>
        <w:t>Logging</w:t>
      </w:r>
      <w:bookmarkEnd w:id="122"/>
    </w:p>
    <w:p w:rsidR="005F13ED" w:rsidRPr="005F13ED" w:rsidRDefault="005F13ED" w:rsidP="005F13ED"/>
    <w:tbl>
      <w:tblPr>
        <w:tblStyle w:val="LightList"/>
        <w:tblW w:w="0" w:type="auto"/>
        <w:tblLook w:val="04A0" w:firstRow="1" w:lastRow="0" w:firstColumn="1" w:lastColumn="0" w:noHBand="0" w:noVBand="1"/>
      </w:tblPr>
      <w:tblGrid>
        <w:gridCol w:w="9576"/>
      </w:tblGrid>
      <w:tr w:rsidR="00F03540"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03540" w:rsidRDefault="00F03540" w:rsidP="007954DE">
            <w:r>
              <w:t>Log Files</w:t>
            </w:r>
          </w:p>
        </w:tc>
      </w:tr>
      <w:tr w:rsidR="00F03540"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03540" w:rsidRDefault="00F03540" w:rsidP="007954DE">
            <w:r>
              <w:t>The application will create one raw log file per session</w:t>
            </w:r>
          </w:p>
        </w:tc>
      </w:tr>
      <w:tr w:rsidR="00F03540"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F03540" w:rsidP="007954DE">
            <w:r>
              <w:t>The application will create one summary log file per session</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Log files will be accessible from the users documents directory</w:t>
            </w:r>
          </w:p>
        </w:tc>
      </w:tr>
    </w:tbl>
    <w:p w:rsidR="00F03540" w:rsidRDefault="00F03540" w:rsidP="00F03540"/>
    <w:tbl>
      <w:tblPr>
        <w:tblStyle w:val="LightList"/>
        <w:tblW w:w="0" w:type="auto"/>
        <w:tblLook w:val="04A0" w:firstRow="1" w:lastRow="0" w:firstColumn="1" w:lastColumn="0" w:noHBand="0" w:noVBand="1"/>
      </w:tblPr>
      <w:tblGrid>
        <w:gridCol w:w="9576"/>
      </w:tblGrid>
      <w:tr w:rsidR="005F13ED"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Raw Log File Format</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The raw log file will be tab delimited plain text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 – Time of event</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 xml:space="preserve">Column 2 – Time of event since start of session in </w:t>
            </w:r>
            <w:proofErr w:type="spellStart"/>
            <w:r>
              <w:t>ms</w:t>
            </w:r>
            <w:proofErr w:type="spellEnd"/>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3 – Participant number</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4 – Event Type</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5F13ED">
            <w:r>
              <w:t>Column 5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 xml:space="preserve">Column 6 – </w:t>
            </w:r>
            <w:proofErr w:type="spellStart"/>
            <w:r>
              <w:t>Subphase</w:t>
            </w:r>
            <w:proofErr w:type="spellEnd"/>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7 – Target String</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8 – X coordinate of mouse click</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9 – Y coordinate of mouse click</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10 – Key Pressed</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11 – Current Value of text field</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Column 12 – Additional notes</w:t>
            </w:r>
          </w:p>
        </w:tc>
      </w:tr>
    </w:tbl>
    <w:p w:rsidR="005F13ED" w:rsidRDefault="005F13ED" w:rsidP="00F03540"/>
    <w:tbl>
      <w:tblPr>
        <w:tblStyle w:val="LightList"/>
        <w:tblW w:w="0" w:type="auto"/>
        <w:tblLook w:val="04A0" w:firstRow="1" w:lastRow="0" w:firstColumn="1" w:lastColumn="0" w:noHBand="0" w:noVBand="1"/>
      </w:tblPr>
      <w:tblGrid>
        <w:gridCol w:w="9576"/>
      </w:tblGrid>
      <w:tr w:rsidR="005F13ED"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Summary Log File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The summary log file will be plain text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Participant ID</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lastRenderedPageBreak/>
              <w:t>Session Settings</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Strings selected for session</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Session Start</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Start Time for each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End time For each phase</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Time spent in each phase</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Time spent in each sub phase.  For sub phases that are re-entrant (Free Practice, Forced Practice, Memorize) individual sub phase times and overall sub phase times per entity will be recorded.</w:t>
            </w:r>
          </w:p>
        </w:tc>
      </w:tr>
      <w:tr w:rsidR="005F13ED" w:rsidTr="007954DE">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Total time spent per entity</w:t>
            </w:r>
          </w:p>
        </w:tc>
      </w:tr>
      <w:tr w:rsidR="005F13ED"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F13ED" w:rsidRDefault="005F13ED" w:rsidP="007954DE">
            <w:r>
              <w:t>Total session time</w:t>
            </w:r>
          </w:p>
        </w:tc>
      </w:tr>
    </w:tbl>
    <w:p w:rsidR="005F13ED" w:rsidRDefault="005F13ED" w:rsidP="00F03540">
      <w:pPr>
        <w:rPr>
          <w:ins w:id="123" w:author="Matt Kerr" w:date="2013-11-13T09:36:00Z"/>
        </w:rPr>
      </w:pPr>
    </w:p>
    <w:p w:rsidR="00783E5F" w:rsidRDefault="00783E5F" w:rsidP="00783E5F">
      <w:pPr>
        <w:pStyle w:val="Heading2"/>
        <w:rPr>
          <w:ins w:id="124" w:author="Matt Kerr" w:date="2013-11-13T09:36:00Z"/>
        </w:rPr>
      </w:pPr>
      <w:bookmarkStart w:id="125" w:name="_Toc372098611"/>
      <w:bookmarkStart w:id="126" w:name="_Toc372098773"/>
      <w:ins w:id="127" w:author="Matt Kerr" w:date="2013-11-13T09:36:00Z">
        <w:r>
          <w:t>Input File Format</w:t>
        </w:r>
        <w:bookmarkEnd w:id="125"/>
        <w:bookmarkEnd w:id="126"/>
      </w:ins>
    </w:p>
    <w:p w:rsidR="00783E5F" w:rsidRPr="00124183" w:rsidRDefault="00783E5F" w:rsidP="00783E5F">
      <w:pPr>
        <w:rPr>
          <w:ins w:id="128" w:author="Matt Kerr" w:date="2013-11-13T09:36:00Z"/>
        </w:rPr>
      </w:pPr>
      <w:ins w:id="129" w:author="Matt Kerr" w:date="2013-11-13T09:36:00Z">
        <w:r>
          <w:t>Input phrases for the program will be provided in the XML format specified in the “typingInput.xsd” file.   A sample input file is provided with the application code.</w:t>
        </w:r>
      </w:ins>
    </w:p>
    <w:p w:rsidR="00783E5F" w:rsidRPr="00F03540" w:rsidRDefault="00783E5F" w:rsidP="00F03540"/>
    <w:sectPr w:rsidR="00783E5F" w:rsidRPr="00F03540" w:rsidSect="00E9436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F02" w:rsidRDefault="00BD3F02" w:rsidP="00E94366">
      <w:pPr>
        <w:spacing w:after="0" w:line="240" w:lineRule="auto"/>
      </w:pPr>
      <w:r>
        <w:separator/>
      </w:r>
    </w:p>
  </w:endnote>
  <w:endnote w:type="continuationSeparator" w:id="0">
    <w:p w:rsidR="00BD3F02" w:rsidRDefault="00BD3F02" w:rsidP="00E9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7551"/>
      <w:docPartObj>
        <w:docPartGallery w:val="Page Numbers (Bottom of Page)"/>
        <w:docPartUnique/>
      </w:docPartObj>
    </w:sdtPr>
    <w:sdtEndPr>
      <w:rPr>
        <w:noProof/>
      </w:rPr>
    </w:sdtEndPr>
    <w:sdtContent>
      <w:p w:rsidR="00E94366" w:rsidRDefault="00E94366">
        <w:pPr>
          <w:pStyle w:val="Footer"/>
          <w:jc w:val="right"/>
        </w:pPr>
        <w:r>
          <w:fldChar w:fldCharType="begin"/>
        </w:r>
        <w:r>
          <w:instrText xml:space="preserve"> PAGE   \* MERGEFORMAT </w:instrText>
        </w:r>
        <w:r>
          <w:fldChar w:fldCharType="separate"/>
        </w:r>
        <w:r w:rsidR="00337E8F">
          <w:rPr>
            <w:noProof/>
          </w:rPr>
          <w:t>11</w:t>
        </w:r>
        <w:r>
          <w:rPr>
            <w:noProof/>
          </w:rPr>
          <w:fldChar w:fldCharType="end"/>
        </w:r>
      </w:p>
    </w:sdtContent>
  </w:sdt>
  <w:p w:rsidR="00E94366" w:rsidRDefault="00E9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F02" w:rsidRDefault="00BD3F02" w:rsidP="00E94366">
      <w:pPr>
        <w:spacing w:after="0" w:line="240" w:lineRule="auto"/>
      </w:pPr>
      <w:r>
        <w:separator/>
      </w:r>
    </w:p>
  </w:footnote>
  <w:footnote w:type="continuationSeparator" w:id="0">
    <w:p w:rsidR="00BD3F02" w:rsidRDefault="00BD3F02" w:rsidP="00E94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94366" w:rsidRDefault="00E94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Application Requirements Document (DRAFT)</w:t>
        </w:r>
      </w:p>
    </w:sdtContent>
  </w:sdt>
  <w:p w:rsidR="00E94366" w:rsidRPr="00E94366" w:rsidRDefault="00E94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625A4"/>
    <w:multiLevelType w:val="hybridMultilevel"/>
    <w:tmpl w:val="804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3"/>
    <w:rsid w:val="00083F1F"/>
    <w:rsid w:val="000F7592"/>
    <w:rsid w:val="0032125D"/>
    <w:rsid w:val="00337E8F"/>
    <w:rsid w:val="003606CA"/>
    <w:rsid w:val="003B37BC"/>
    <w:rsid w:val="004376A3"/>
    <w:rsid w:val="005070F9"/>
    <w:rsid w:val="005F13ED"/>
    <w:rsid w:val="00783E5F"/>
    <w:rsid w:val="007B19F8"/>
    <w:rsid w:val="008F621C"/>
    <w:rsid w:val="00902E74"/>
    <w:rsid w:val="009337C4"/>
    <w:rsid w:val="00942AEB"/>
    <w:rsid w:val="009F5193"/>
    <w:rsid w:val="00AC3735"/>
    <w:rsid w:val="00B37478"/>
    <w:rsid w:val="00BC5B3D"/>
    <w:rsid w:val="00BD3F02"/>
    <w:rsid w:val="00C55B5F"/>
    <w:rsid w:val="00E857C3"/>
    <w:rsid w:val="00E94366"/>
    <w:rsid w:val="00F03540"/>
    <w:rsid w:val="00F112F7"/>
    <w:rsid w:val="00FB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E9495BC5E473BB4067C917AEE7683"/>
        <w:category>
          <w:name w:val="General"/>
          <w:gallery w:val="placeholder"/>
        </w:category>
        <w:types>
          <w:type w:val="bbPlcHdr"/>
        </w:types>
        <w:behaviors>
          <w:behavior w:val="content"/>
        </w:behaviors>
        <w:guid w:val="{36DD7697-B30A-4011-B16D-F9F1B2E42074}"/>
      </w:docPartPr>
      <w:docPartBody>
        <w:p w:rsidR="001F61CB" w:rsidRDefault="00C60E85" w:rsidP="00C60E85">
          <w:pPr>
            <w:pStyle w:val="FCBE9495BC5E473BB4067C917AEE7683"/>
          </w:pPr>
          <w:r>
            <w:rPr>
              <w:rFonts w:asciiTheme="majorHAnsi" w:eastAsiaTheme="majorEastAsia" w:hAnsiTheme="majorHAnsi" w:cstheme="majorBidi"/>
              <w:sz w:val="72"/>
              <w:szCs w:val="72"/>
            </w:rPr>
            <w:t>[Type the document title]</w:t>
          </w:r>
        </w:p>
      </w:docPartBody>
    </w:docPart>
    <w:docPart>
      <w:docPartPr>
        <w:name w:val="A6C6511CA4584FCFA47889B020E9D0E8"/>
        <w:category>
          <w:name w:val="General"/>
          <w:gallery w:val="placeholder"/>
        </w:category>
        <w:types>
          <w:type w:val="bbPlcHdr"/>
        </w:types>
        <w:behaviors>
          <w:behavior w:val="content"/>
        </w:behaviors>
        <w:guid w:val="{117E1F4A-9620-4B50-83F1-34CDC273C911}"/>
      </w:docPartPr>
      <w:docPartBody>
        <w:p w:rsidR="001F61CB" w:rsidRDefault="00C60E85" w:rsidP="00C60E85">
          <w:pPr>
            <w:pStyle w:val="A6C6511CA4584FCFA47889B020E9D0E8"/>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5"/>
    <w:rsid w:val="001F61CB"/>
    <w:rsid w:val="002B798A"/>
    <w:rsid w:val="00875B23"/>
    <w:rsid w:val="008B7382"/>
    <w:rsid w:val="00A51F9B"/>
    <w:rsid w:val="00B4373A"/>
    <w:rsid w:val="00C6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2013-11-13T00:00:00</PublishDate>
  <Abstract>Provides a description of the mobile memorization, entry and recall testing application developed for the National Institute of Standards and Technology (NIST) by G2,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F8C99-AD65-403F-8323-839B244A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Application Requirements Document (DRAFT)</vt:lpstr>
    </vt:vector>
  </TitlesOfParts>
  <Company>Microsoft</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Document (DRAFT)</dc:title>
  <dc:subject>Requirements for the Desktop Typing Proficiency Testing Application</dc:subject>
  <dc:creator>Matthew Kerr, G2, Inc.</dc:creator>
  <cp:lastModifiedBy>Matt Kerr</cp:lastModifiedBy>
  <cp:revision>10</cp:revision>
  <dcterms:created xsi:type="dcterms:W3CDTF">2013-08-12T12:40:00Z</dcterms:created>
  <dcterms:modified xsi:type="dcterms:W3CDTF">2013-11-13T14:38:00Z</dcterms:modified>
</cp:coreProperties>
</file>