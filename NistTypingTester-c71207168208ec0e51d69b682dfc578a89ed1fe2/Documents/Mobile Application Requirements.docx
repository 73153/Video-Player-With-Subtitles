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en-US"/>
        </w:rPr>
        <w:id w:val="1662960524"/>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018"/>
            <w:gridCol w:w="2088"/>
            <w:gridCol w:w="2686"/>
          </w:tblGrid>
          <w:tr w:rsidR="00E94366">
            <w:tc>
              <w:tcPr>
                <w:tcW w:w="3525" w:type="dxa"/>
                <w:tcBorders>
                  <w:bottom w:val="single" w:sz="18" w:space="0" w:color="808080" w:themeColor="background1" w:themeShade="80"/>
                  <w:right w:val="single" w:sz="18" w:space="0" w:color="808080" w:themeColor="background1" w:themeShade="80"/>
                </w:tcBorders>
                <w:vAlign w:val="center"/>
              </w:tcPr>
              <w:p w:rsidR="00E94366" w:rsidRDefault="00011647" w:rsidP="00E94366">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FCBE9495BC5E473BB4067C917AEE7683"/>
                    </w:placeholder>
                    <w:dataBinding w:prefixMappings="xmlns:ns0='http://schemas.openxmlformats.org/package/2006/metadata/core-properties' xmlns:ns1='http://purl.org/dc/elements/1.1/'" w:xpath="/ns0:coreProperties[1]/ns1:title[1]" w:storeItemID="{6C3C8BC8-F283-45AE-878A-BAB7291924A1}"/>
                    <w:text/>
                  </w:sdtPr>
                  <w:sdtEndPr/>
                  <w:sdtContent>
                    <w:r w:rsidR="00E94366">
                      <w:rPr>
                        <w:rFonts w:asciiTheme="majorHAnsi" w:eastAsiaTheme="majorEastAsia" w:hAnsiTheme="majorHAnsi" w:cstheme="majorBidi"/>
                        <w:sz w:val="76"/>
                        <w:szCs w:val="72"/>
                      </w:rPr>
                      <w:t>Application Requirements Document (DRAFT)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A6C6511CA4584FCFA47889B020E9D0E8"/>
                  </w:placeholder>
                  <w:dataBinding w:prefixMappings="xmlns:ns0='http://schemas.microsoft.com/office/2006/coverPageProps'" w:xpath="/ns0:CoverPageProperties[1]/ns0:PublishDate[1]" w:storeItemID="{55AF091B-3C7A-41E3-B477-F2FDAA23CFDA}"/>
                  <w:date w:fullDate="2013-11-13T00:00:00Z">
                    <w:dateFormat w:val="MMMM d"/>
                    <w:lid w:val="en-US"/>
                    <w:storeMappedDataAs w:val="dateTime"/>
                    <w:calendar w:val="gregorian"/>
                  </w:date>
                </w:sdtPr>
                <w:sdtEndPr/>
                <w:sdtContent>
                  <w:p w:rsidR="00E94366" w:rsidRDefault="00124183">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November 13</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6831EF2294604753A6793628ADE6BCA8"/>
                  </w:placeholder>
                  <w:dataBinding w:prefixMappings="xmlns:ns0='http://schemas.microsoft.com/office/2006/coverPageProps'" w:xpath="/ns0:CoverPageProperties[1]/ns0:PublishDate[1]" w:storeItemID="{55AF091B-3C7A-41E3-B477-F2FDAA23CFDA}"/>
                  <w:date w:fullDate="2013-11-13T00:00:00Z">
                    <w:dateFormat w:val="yyyy"/>
                    <w:lid w:val="en-US"/>
                    <w:storeMappedDataAs w:val="dateTime"/>
                    <w:calendar w:val="gregorian"/>
                  </w:date>
                </w:sdtPr>
                <w:sdtEndPr/>
                <w:sdtContent>
                  <w:p w:rsidR="00E94366" w:rsidRDefault="00E94366" w:rsidP="00E94366">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2013</w:t>
                    </w:r>
                  </w:p>
                </w:sdtContent>
              </w:sdt>
            </w:tc>
          </w:tr>
          <w:tr w:rsidR="00E94366">
            <w:sdt>
              <w:sdtPr>
                <w:alias w:val="Abstract"/>
                <w:id w:val="276713183"/>
                <w:placeholder>
                  <w:docPart w:val="3F636138489D4B1C848BE2AD03460773"/>
                </w:placeholde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E94366" w:rsidRDefault="00E94366" w:rsidP="00E94366">
                    <w:pPr>
                      <w:pStyle w:val="NoSpacing"/>
                    </w:pPr>
                    <w:r>
                      <w:t>Provides a description of the mobile memorization, entry and recall testing application developed for the National Institute of Standards and Technology (NIST) by G2, Inc.</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E94366" w:rsidRDefault="00E94366" w:rsidP="00E9436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Requirements for the Mobile Typing Proficiency Testing Application</w:t>
                    </w:r>
                  </w:p>
                </w:tc>
              </w:sdtContent>
            </w:sdt>
          </w:tr>
        </w:tbl>
        <w:p w:rsidR="00E94366" w:rsidRDefault="00E94366"/>
        <w:p w:rsidR="004376A3" w:rsidRDefault="00E94366" w:rsidP="004376A3">
          <w:r>
            <w:br w:type="page"/>
          </w:r>
        </w:p>
      </w:sdtContent>
    </w:sdt>
    <w:sdt>
      <w:sdtPr>
        <w:rPr>
          <w:rFonts w:asciiTheme="minorHAnsi" w:eastAsiaTheme="minorHAnsi" w:hAnsiTheme="minorHAnsi" w:cstheme="minorBidi"/>
          <w:b w:val="0"/>
          <w:bCs w:val="0"/>
          <w:color w:val="auto"/>
          <w:sz w:val="22"/>
          <w:szCs w:val="22"/>
          <w:lang w:eastAsia="en-US"/>
        </w:rPr>
        <w:id w:val="-1389036818"/>
        <w:docPartObj>
          <w:docPartGallery w:val="Table of Contents"/>
          <w:docPartUnique/>
        </w:docPartObj>
      </w:sdtPr>
      <w:sdtEndPr>
        <w:rPr>
          <w:noProof/>
        </w:rPr>
      </w:sdtEndPr>
      <w:sdtContent>
        <w:p w:rsidR="004376A3" w:rsidRDefault="004376A3" w:rsidP="004376A3">
          <w:pPr>
            <w:pStyle w:val="TOCHeading"/>
          </w:pPr>
          <w:r>
            <w:t>Contents</w:t>
          </w:r>
        </w:p>
        <w:p w:rsidR="00124183" w:rsidRDefault="004376A3">
          <w:pPr>
            <w:pStyle w:val="TOC1"/>
            <w:tabs>
              <w:tab w:val="right" w:leader="dot" w:pos="9350"/>
            </w:tabs>
            <w:rPr>
              <w:ins w:id="0" w:author="Matt Kerr" w:date="2013-11-13T09:34:00Z"/>
              <w:rFonts w:eastAsiaTheme="minorEastAsia"/>
              <w:noProof/>
            </w:rPr>
          </w:pPr>
          <w:r>
            <w:fldChar w:fldCharType="begin"/>
          </w:r>
          <w:r>
            <w:instrText xml:space="preserve"> TOC \o "1-3" \h \z \u </w:instrText>
          </w:r>
          <w:r>
            <w:fldChar w:fldCharType="separate"/>
          </w:r>
          <w:ins w:id="1" w:author="Matt Kerr" w:date="2013-11-13T09:34:00Z">
            <w:r w:rsidR="00124183" w:rsidRPr="002F360B">
              <w:rPr>
                <w:rStyle w:val="Hyperlink"/>
                <w:noProof/>
              </w:rPr>
              <w:fldChar w:fldCharType="begin"/>
            </w:r>
            <w:r w:rsidR="00124183" w:rsidRPr="002F360B">
              <w:rPr>
                <w:rStyle w:val="Hyperlink"/>
                <w:noProof/>
              </w:rPr>
              <w:instrText xml:space="preserve"> </w:instrText>
            </w:r>
            <w:r w:rsidR="00124183">
              <w:rPr>
                <w:noProof/>
              </w:rPr>
              <w:instrText>HYPERLINK \l "_Toc372098592"</w:instrText>
            </w:r>
            <w:r w:rsidR="00124183" w:rsidRPr="002F360B">
              <w:rPr>
                <w:rStyle w:val="Hyperlink"/>
                <w:noProof/>
              </w:rPr>
              <w:instrText xml:space="preserve"> </w:instrText>
            </w:r>
            <w:r w:rsidR="00124183" w:rsidRPr="002F360B">
              <w:rPr>
                <w:rStyle w:val="Hyperlink"/>
                <w:noProof/>
              </w:rPr>
            </w:r>
            <w:r w:rsidR="00124183" w:rsidRPr="002F360B">
              <w:rPr>
                <w:rStyle w:val="Hyperlink"/>
                <w:noProof/>
              </w:rPr>
              <w:fldChar w:fldCharType="separate"/>
            </w:r>
            <w:r w:rsidR="00124183" w:rsidRPr="002F360B">
              <w:rPr>
                <w:rStyle w:val="Hyperlink"/>
                <w:noProof/>
              </w:rPr>
              <w:t>Typing Test Mobile Application</w:t>
            </w:r>
            <w:r w:rsidR="00124183">
              <w:rPr>
                <w:noProof/>
                <w:webHidden/>
              </w:rPr>
              <w:tab/>
            </w:r>
            <w:r w:rsidR="00124183">
              <w:rPr>
                <w:noProof/>
                <w:webHidden/>
              </w:rPr>
              <w:fldChar w:fldCharType="begin"/>
            </w:r>
            <w:r w:rsidR="00124183">
              <w:rPr>
                <w:noProof/>
                <w:webHidden/>
              </w:rPr>
              <w:instrText xml:space="preserve"> PAGEREF _Toc372098592 \h </w:instrText>
            </w:r>
            <w:r w:rsidR="00124183">
              <w:rPr>
                <w:noProof/>
                <w:webHidden/>
              </w:rPr>
            </w:r>
          </w:ins>
          <w:r w:rsidR="00124183">
            <w:rPr>
              <w:noProof/>
              <w:webHidden/>
            </w:rPr>
            <w:fldChar w:fldCharType="separate"/>
          </w:r>
          <w:ins w:id="2" w:author="Matt Kerr" w:date="2013-11-13T09:34:00Z">
            <w:r w:rsidR="00124183">
              <w:rPr>
                <w:noProof/>
                <w:webHidden/>
              </w:rPr>
              <w:t>2</w:t>
            </w:r>
            <w:r w:rsidR="00124183">
              <w:rPr>
                <w:noProof/>
                <w:webHidden/>
              </w:rPr>
              <w:fldChar w:fldCharType="end"/>
            </w:r>
            <w:r w:rsidR="00124183" w:rsidRPr="002F360B">
              <w:rPr>
                <w:rStyle w:val="Hyperlink"/>
                <w:noProof/>
              </w:rPr>
              <w:fldChar w:fldCharType="end"/>
            </w:r>
          </w:ins>
        </w:p>
        <w:p w:rsidR="00124183" w:rsidRDefault="00124183">
          <w:pPr>
            <w:pStyle w:val="TOC2"/>
            <w:tabs>
              <w:tab w:val="right" w:leader="dot" w:pos="9350"/>
            </w:tabs>
            <w:rPr>
              <w:ins w:id="3" w:author="Matt Kerr" w:date="2013-11-13T09:34:00Z"/>
              <w:rFonts w:eastAsiaTheme="minorEastAsia"/>
              <w:noProof/>
            </w:rPr>
          </w:pPr>
          <w:ins w:id="4"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"_Toc372098593"</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Overview</w:t>
            </w:r>
            <w:r>
              <w:rPr>
                <w:noProof/>
                <w:webHidden/>
              </w:rPr>
              <w:tab/>
            </w:r>
            <w:r>
              <w:rPr>
                <w:noProof/>
                <w:webHidden/>
              </w:rPr>
              <w:fldChar w:fldCharType="begin"/>
            </w:r>
            <w:r>
              <w:rPr>
                <w:noProof/>
                <w:webHidden/>
              </w:rPr>
              <w:instrText xml:space="preserve"> PAGEREF _Toc372098593 \h </w:instrText>
            </w:r>
            <w:r>
              <w:rPr>
                <w:noProof/>
                <w:webHidden/>
              </w:rPr>
            </w:r>
          </w:ins>
          <w:r>
            <w:rPr>
              <w:noProof/>
              <w:webHidden/>
            </w:rPr>
            <w:fldChar w:fldCharType="separate"/>
          </w:r>
          <w:ins w:id="5" w:author="Matt Kerr" w:date="2013-11-13T09:34:00Z">
            <w:r>
              <w:rPr>
                <w:noProof/>
                <w:webHidden/>
              </w:rPr>
              <w:t>2</w:t>
            </w:r>
            <w:r>
              <w:rPr>
                <w:noProof/>
                <w:webHidden/>
              </w:rPr>
              <w:fldChar w:fldCharType="end"/>
            </w:r>
            <w:r w:rsidRPr="002F360B">
              <w:rPr>
                <w:rStyle w:val="Hyperlink"/>
                <w:noProof/>
              </w:rPr>
              <w:fldChar w:fldCharType="end"/>
            </w:r>
          </w:ins>
        </w:p>
        <w:p w:rsidR="00124183" w:rsidRDefault="00124183">
          <w:pPr>
            <w:pStyle w:val="TOC2"/>
            <w:tabs>
              <w:tab w:val="right" w:leader="dot" w:pos="9350"/>
            </w:tabs>
            <w:rPr>
              <w:ins w:id="6" w:author="Matt Kerr" w:date="2013-11-13T09:34:00Z"/>
              <w:rFonts w:eastAsiaTheme="minorEastAsia"/>
              <w:noProof/>
            </w:rPr>
          </w:pPr>
          <w:ins w:id="7"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"_Toc372098594"</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Target Device</w:t>
            </w:r>
            <w:r>
              <w:rPr>
                <w:noProof/>
                <w:webHidden/>
              </w:rPr>
              <w:tab/>
            </w:r>
            <w:r>
              <w:rPr>
                <w:noProof/>
                <w:webHidden/>
              </w:rPr>
              <w:fldChar w:fldCharType="begin"/>
            </w:r>
            <w:r>
              <w:rPr>
                <w:noProof/>
                <w:webHidden/>
              </w:rPr>
              <w:instrText xml:space="preserve"> PAGEREF _Toc372098594 \h </w:instrText>
            </w:r>
            <w:r>
              <w:rPr>
                <w:noProof/>
                <w:webHidden/>
              </w:rPr>
            </w:r>
          </w:ins>
          <w:r>
            <w:rPr>
              <w:noProof/>
              <w:webHidden/>
            </w:rPr>
            <w:fldChar w:fldCharType="separate"/>
          </w:r>
          <w:ins w:id="8" w:author="Matt Kerr" w:date="2013-11-13T09:34:00Z">
            <w:r>
              <w:rPr>
                <w:noProof/>
                <w:webHidden/>
              </w:rPr>
              <w:t>2</w:t>
            </w:r>
            <w:r>
              <w:rPr>
                <w:noProof/>
                <w:webHidden/>
              </w:rPr>
              <w:fldChar w:fldCharType="end"/>
            </w:r>
            <w:r w:rsidRPr="002F360B">
              <w:rPr>
                <w:rStyle w:val="Hyperlink"/>
                <w:noProof/>
              </w:rPr>
              <w:fldChar w:fldCharType="end"/>
            </w:r>
          </w:ins>
        </w:p>
        <w:p w:rsidR="00124183" w:rsidRDefault="00124183">
          <w:pPr>
            <w:pStyle w:val="TOC2"/>
            <w:tabs>
              <w:tab w:val="right" w:leader="dot" w:pos="9350"/>
            </w:tabs>
            <w:rPr>
              <w:ins w:id="9" w:author="Matt Kerr" w:date="2013-11-13T09:34:00Z"/>
              <w:rFonts w:eastAsiaTheme="minorEastAsia"/>
              <w:noProof/>
            </w:rPr>
          </w:pPr>
          <w:ins w:id="10"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"_Toc372098595"</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Target OS</w:t>
            </w:r>
            <w:r>
              <w:rPr>
                <w:noProof/>
                <w:webHidden/>
              </w:rPr>
              <w:tab/>
            </w:r>
            <w:r>
              <w:rPr>
                <w:noProof/>
                <w:webHidden/>
              </w:rPr>
              <w:fldChar w:fldCharType="begin"/>
            </w:r>
            <w:r>
              <w:rPr>
                <w:noProof/>
                <w:webHidden/>
              </w:rPr>
              <w:instrText xml:space="preserve"> PAGEREF _Toc372098595 \h </w:instrText>
            </w:r>
            <w:r>
              <w:rPr>
                <w:noProof/>
                <w:webHidden/>
              </w:rPr>
            </w:r>
          </w:ins>
          <w:r>
            <w:rPr>
              <w:noProof/>
              <w:webHidden/>
            </w:rPr>
            <w:fldChar w:fldCharType="separate"/>
          </w:r>
          <w:ins w:id="11" w:author="Matt Kerr" w:date="2013-11-13T09:34:00Z">
            <w:r>
              <w:rPr>
                <w:noProof/>
                <w:webHidden/>
              </w:rPr>
              <w:t>2</w:t>
            </w:r>
            <w:r>
              <w:rPr>
                <w:noProof/>
                <w:webHidden/>
              </w:rPr>
              <w:fldChar w:fldCharType="end"/>
            </w:r>
            <w:r w:rsidRPr="002F360B">
              <w:rPr>
                <w:rStyle w:val="Hyperlink"/>
                <w:noProof/>
              </w:rPr>
              <w:fldChar w:fldCharType="end"/>
            </w:r>
          </w:ins>
        </w:p>
        <w:p w:rsidR="00124183" w:rsidRDefault="00124183">
          <w:pPr>
            <w:pStyle w:val="TOC2"/>
            <w:tabs>
              <w:tab w:val="right" w:leader="dot" w:pos="9350"/>
            </w:tabs>
            <w:rPr>
              <w:ins w:id="12" w:author="Matt Kerr" w:date="2013-11-13T09:34:00Z"/>
              <w:rFonts w:eastAsiaTheme="minorEastAsia"/>
              <w:noProof/>
            </w:rPr>
          </w:pPr>
          <w:ins w:id="13"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"_Toc372098596"</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Target Audience</w:t>
            </w:r>
            <w:r>
              <w:rPr>
                <w:noProof/>
                <w:webHidden/>
              </w:rPr>
              <w:tab/>
            </w:r>
            <w:r>
              <w:rPr>
                <w:noProof/>
                <w:webHidden/>
              </w:rPr>
              <w:fldChar w:fldCharType="begin"/>
            </w:r>
            <w:r>
              <w:rPr>
                <w:noProof/>
                <w:webHidden/>
              </w:rPr>
              <w:instrText xml:space="preserve"> PAGEREF _Toc372098596 \h </w:instrText>
            </w:r>
            <w:r>
              <w:rPr>
                <w:noProof/>
                <w:webHidden/>
              </w:rPr>
            </w:r>
          </w:ins>
          <w:r>
            <w:rPr>
              <w:noProof/>
              <w:webHidden/>
            </w:rPr>
            <w:fldChar w:fldCharType="separate"/>
          </w:r>
          <w:ins w:id="14" w:author="Matt Kerr" w:date="2013-11-13T09:34:00Z">
            <w:r>
              <w:rPr>
                <w:noProof/>
                <w:webHidden/>
              </w:rPr>
              <w:t>2</w:t>
            </w:r>
            <w:r>
              <w:rPr>
                <w:noProof/>
                <w:webHidden/>
              </w:rPr>
              <w:fldChar w:fldCharType="end"/>
            </w:r>
            <w:r w:rsidRPr="002F360B">
              <w:rPr>
                <w:rStyle w:val="Hyperlink"/>
                <w:noProof/>
              </w:rPr>
              <w:fldChar w:fldCharType="end"/>
            </w:r>
          </w:ins>
        </w:p>
        <w:p w:rsidR="00124183" w:rsidRDefault="00124183">
          <w:pPr>
            <w:pStyle w:val="TOC2"/>
            <w:tabs>
              <w:tab w:val="right" w:leader="dot" w:pos="9350"/>
            </w:tabs>
            <w:rPr>
              <w:ins w:id="15" w:author="Matt Kerr" w:date="2013-11-13T09:34:00Z"/>
              <w:rFonts w:eastAsiaTheme="minorEastAsia"/>
              <w:noProof/>
            </w:rPr>
          </w:pPr>
          <w:ins w:id="16"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"_Toc372098597"</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Mockups and Wireframes</w:t>
            </w:r>
            <w:r>
              <w:rPr>
                <w:noProof/>
                <w:webHidden/>
              </w:rPr>
              <w:tab/>
            </w:r>
            <w:r>
              <w:rPr>
                <w:noProof/>
                <w:webHidden/>
              </w:rPr>
              <w:fldChar w:fldCharType="begin"/>
            </w:r>
            <w:r>
              <w:rPr>
                <w:noProof/>
                <w:webHidden/>
              </w:rPr>
              <w:instrText xml:space="preserve"> PAGEREF _Toc372098597 \h </w:instrText>
            </w:r>
            <w:r>
              <w:rPr>
                <w:noProof/>
                <w:webHidden/>
              </w:rPr>
            </w:r>
          </w:ins>
          <w:r>
            <w:rPr>
              <w:noProof/>
              <w:webHidden/>
            </w:rPr>
            <w:fldChar w:fldCharType="separate"/>
          </w:r>
          <w:ins w:id="17" w:author="Matt Kerr" w:date="2013-11-13T09:34:00Z">
            <w:r>
              <w:rPr>
                <w:noProof/>
                <w:webHidden/>
              </w:rPr>
              <w:t>2</w:t>
            </w:r>
            <w:r>
              <w:rPr>
                <w:noProof/>
                <w:webHidden/>
              </w:rPr>
              <w:fldChar w:fldCharType="end"/>
            </w:r>
            <w:r w:rsidRPr="002F360B">
              <w:rPr>
                <w:rStyle w:val="Hyperlink"/>
                <w:noProof/>
              </w:rPr>
              <w:fldChar w:fldCharType="end"/>
            </w:r>
          </w:ins>
        </w:p>
        <w:p w:rsidR="00124183" w:rsidRDefault="00124183">
          <w:pPr>
            <w:pStyle w:val="TOC2"/>
            <w:tabs>
              <w:tab w:val="right" w:leader="dot" w:pos="9350"/>
            </w:tabs>
            <w:rPr>
              <w:ins w:id="18" w:author="Matt Kerr" w:date="2013-11-13T09:34:00Z"/>
              <w:rFonts w:eastAsiaTheme="minorEastAsia"/>
              <w:noProof/>
            </w:rPr>
          </w:pPr>
          <w:ins w:id="19"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"_Toc372098598"</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Application Screens</w:t>
            </w:r>
            <w:r>
              <w:rPr>
                <w:noProof/>
                <w:webHidden/>
              </w:rPr>
              <w:tab/>
            </w:r>
            <w:r>
              <w:rPr>
                <w:noProof/>
                <w:webHidden/>
              </w:rPr>
              <w:fldChar w:fldCharType="begin"/>
            </w:r>
            <w:r>
              <w:rPr>
                <w:noProof/>
                <w:webHidden/>
              </w:rPr>
              <w:instrText xml:space="preserve"> PAGEREF _Toc372098598 \h </w:instrText>
            </w:r>
            <w:r>
              <w:rPr>
                <w:noProof/>
                <w:webHidden/>
              </w:rPr>
            </w:r>
          </w:ins>
          <w:r>
            <w:rPr>
              <w:noProof/>
              <w:webHidden/>
            </w:rPr>
            <w:fldChar w:fldCharType="separate"/>
          </w:r>
          <w:ins w:id="20" w:author="Matt Kerr" w:date="2013-11-13T09:34:00Z">
            <w:r>
              <w:rPr>
                <w:noProof/>
                <w:webHidden/>
              </w:rPr>
              <w:t>2</w:t>
            </w:r>
            <w:r>
              <w:rPr>
                <w:noProof/>
                <w:webHidden/>
              </w:rPr>
              <w:fldChar w:fldCharType="end"/>
            </w:r>
            <w:r w:rsidRPr="002F360B">
              <w:rPr>
                <w:rStyle w:val="Hyperlink"/>
                <w:noProof/>
              </w:rPr>
              <w:fldChar w:fldCharType="end"/>
            </w:r>
          </w:ins>
        </w:p>
        <w:p w:rsidR="00124183" w:rsidRDefault="00124183">
          <w:pPr>
            <w:pStyle w:val="TOC3"/>
            <w:tabs>
              <w:tab w:val="right" w:leader="dot" w:pos="9350"/>
            </w:tabs>
            <w:rPr>
              <w:ins w:id="21" w:author="Matt Kerr" w:date="2013-11-13T09:34:00Z"/>
              <w:rFonts w:eastAsiaTheme="minorEastAsia"/>
              <w:noProof/>
            </w:rPr>
          </w:pPr>
          <w:ins w:id="22"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"_Toc372098599"</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Welcome Screen</w:t>
            </w:r>
            <w:r>
              <w:rPr>
                <w:noProof/>
                <w:webHidden/>
              </w:rPr>
              <w:tab/>
            </w:r>
            <w:r>
              <w:rPr>
                <w:noProof/>
                <w:webHidden/>
              </w:rPr>
              <w:fldChar w:fldCharType="begin"/>
            </w:r>
            <w:r>
              <w:rPr>
                <w:noProof/>
                <w:webHidden/>
              </w:rPr>
              <w:instrText xml:space="preserve"> PAGEREF _Toc372098599 \h </w:instrText>
            </w:r>
            <w:r>
              <w:rPr>
                <w:noProof/>
                <w:webHidden/>
              </w:rPr>
            </w:r>
          </w:ins>
          <w:r>
            <w:rPr>
              <w:noProof/>
              <w:webHidden/>
            </w:rPr>
            <w:fldChar w:fldCharType="separate"/>
          </w:r>
          <w:ins w:id="23" w:author="Matt Kerr" w:date="2013-11-13T09:34:00Z">
            <w:r>
              <w:rPr>
                <w:noProof/>
                <w:webHidden/>
              </w:rPr>
              <w:t>2</w:t>
            </w:r>
            <w:r>
              <w:rPr>
                <w:noProof/>
                <w:webHidden/>
              </w:rPr>
              <w:fldChar w:fldCharType="end"/>
            </w:r>
            <w:r w:rsidRPr="002F360B">
              <w:rPr>
                <w:rStyle w:val="Hyperlink"/>
                <w:noProof/>
              </w:rPr>
              <w:fldChar w:fldCharType="end"/>
            </w:r>
          </w:ins>
        </w:p>
        <w:p w:rsidR="00124183" w:rsidRDefault="00124183">
          <w:pPr>
            <w:pStyle w:val="TOC3"/>
            <w:tabs>
              <w:tab w:val="right" w:leader="dot" w:pos="9350"/>
            </w:tabs>
            <w:rPr>
              <w:ins w:id="24" w:author="Matt Kerr" w:date="2013-11-13T09:34:00Z"/>
              <w:rFonts w:eastAsiaTheme="minorEastAsia"/>
              <w:noProof/>
            </w:rPr>
          </w:pPr>
          <w:ins w:id="25"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"_Toc372098600"</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Ready Screen</w:t>
            </w:r>
            <w:r>
              <w:rPr>
                <w:noProof/>
                <w:webHidden/>
              </w:rPr>
              <w:tab/>
            </w:r>
            <w:r>
              <w:rPr>
                <w:noProof/>
                <w:webHidden/>
              </w:rPr>
              <w:fldChar w:fldCharType="begin"/>
            </w:r>
            <w:r>
              <w:rPr>
                <w:noProof/>
                <w:webHidden/>
              </w:rPr>
              <w:instrText xml:space="preserve"> PAGEREF _Toc372098600 \h </w:instrText>
            </w:r>
            <w:r>
              <w:rPr>
                <w:noProof/>
                <w:webHidden/>
              </w:rPr>
            </w:r>
          </w:ins>
          <w:r>
            <w:rPr>
              <w:noProof/>
              <w:webHidden/>
            </w:rPr>
            <w:fldChar w:fldCharType="separate"/>
          </w:r>
          <w:ins w:id="26" w:author="Matt Kerr" w:date="2013-11-13T09:34:00Z">
            <w:r>
              <w:rPr>
                <w:noProof/>
                <w:webHidden/>
              </w:rPr>
              <w:t>3</w:t>
            </w:r>
            <w:r>
              <w:rPr>
                <w:noProof/>
                <w:webHidden/>
              </w:rPr>
              <w:fldChar w:fldCharType="end"/>
            </w:r>
            <w:r w:rsidRPr="002F360B">
              <w:rPr>
                <w:rStyle w:val="Hyperlink"/>
                <w:noProof/>
              </w:rPr>
              <w:fldChar w:fldCharType="end"/>
            </w:r>
          </w:ins>
        </w:p>
        <w:p w:rsidR="00124183" w:rsidRDefault="00124183">
          <w:pPr>
            <w:pStyle w:val="TOC3"/>
            <w:tabs>
              <w:tab w:val="right" w:leader="dot" w:pos="9350"/>
            </w:tabs>
            <w:rPr>
              <w:ins w:id="27" w:author="Matt Kerr" w:date="2013-11-13T09:34:00Z"/>
              <w:rFonts w:eastAsiaTheme="minorEastAsia"/>
              <w:noProof/>
            </w:rPr>
          </w:pPr>
          <w:ins w:id="28"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"_Toc372098601"</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Typing Proficiency Screen</w:t>
            </w:r>
            <w:r>
              <w:rPr>
                <w:noProof/>
                <w:webHidden/>
              </w:rPr>
              <w:tab/>
            </w:r>
            <w:r>
              <w:rPr>
                <w:noProof/>
                <w:webHidden/>
              </w:rPr>
              <w:fldChar w:fldCharType="begin"/>
            </w:r>
            <w:r>
              <w:rPr>
                <w:noProof/>
                <w:webHidden/>
              </w:rPr>
              <w:instrText xml:space="preserve"> PAGEREF _Toc372098601 \h </w:instrText>
            </w:r>
            <w:r>
              <w:rPr>
                <w:noProof/>
                <w:webHidden/>
              </w:rPr>
            </w:r>
          </w:ins>
          <w:r>
            <w:rPr>
              <w:noProof/>
              <w:webHidden/>
            </w:rPr>
            <w:fldChar w:fldCharType="separate"/>
          </w:r>
          <w:ins w:id="29" w:author="Matt Kerr" w:date="2013-11-13T09:34:00Z">
            <w:r>
              <w:rPr>
                <w:noProof/>
                <w:webHidden/>
              </w:rPr>
              <w:t>4</w:t>
            </w:r>
            <w:r>
              <w:rPr>
                <w:noProof/>
                <w:webHidden/>
              </w:rPr>
              <w:fldChar w:fldCharType="end"/>
            </w:r>
            <w:r w:rsidRPr="002F360B">
              <w:rPr>
                <w:rStyle w:val="Hyperlink"/>
                <w:noProof/>
              </w:rPr>
              <w:fldChar w:fldCharType="end"/>
            </w:r>
          </w:ins>
        </w:p>
        <w:p w:rsidR="00124183" w:rsidRDefault="00124183">
          <w:pPr>
            <w:pStyle w:val="TOC3"/>
            <w:tabs>
              <w:tab w:val="right" w:leader="dot" w:pos="9350"/>
            </w:tabs>
            <w:rPr>
              <w:ins w:id="30" w:author="Matt Kerr" w:date="2013-11-13T09:34:00Z"/>
              <w:rFonts w:eastAsiaTheme="minorEastAsia"/>
              <w:noProof/>
            </w:rPr>
          </w:pPr>
          <w:ins w:id="31"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"_Toc372098602"</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Introduction Screen</w:t>
            </w:r>
            <w:r>
              <w:rPr>
                <w:noProof/>
                <w:webHidden/>
              </w:rPr>
              <w:tab/>
            </w:r>
            <w:r>
              <w:rPr>
                <w:noProof/>
                <w:webHidden/>
              </w:rPr>
              <w:fldChar w:fldCharType="begin"/>
            </w:r>
            <w:r>
              <w:rPr>
                <w:noProof/>
                <w:webHidden/>
              </w:rPr>
              <w:instrText xml:space="preserve"> PAGEREF _Toc372098602 \h </w:instrText>
            </w:r>
            <w:r>
              <w:rPr>
                <w:noProof/>
                <w:webHidden/>
              </w:rPr>
            </w:r>
          </w:ins>
          <w:r>
            <w:rPr>
              <w:noProof/>
              <w:webHidden/>
            </w:rPr>
            <w:fldChar w:fldCharType="separate"/>
          </w:r>
          <w:ins w:id="32" w:author="Matt Kerr" w:date="2013-11-13T09:34:00Z">
            <w:r>
              <w:rPr>
                <w:noProof/>
                <w:webHidden/>
              </w:rPr>
              <w:t>4</w:t>
            </w:r>
            <w:r>
              <w:rPr>
                <w:noProof/>
                <w:webHidden/>
              </w:rPr>
              <w:fldChar w:fldCharType="end"/>
            </w:r>
            <w:r w:rsidRPr="002F360B">
              <w:rPr>
                <w:rStyle w:val="Hyperlink"/>
                <w:noProof/>
              </w:rPr>
              <w:fldChar w:fldCharType="end"/>
            </w:r>
          </w:ins>
        </w:p>
        <w:p w:rsidR="00124183" w:rsidRDefault="00124183">
          <w:pPr>
            <w:pStyle w:val="TOC3"/>
            <w:tabs>
              <w:tab w:val="right" w:leader="dot" w:pos="9350"/>
            </w:tabs>
            <w:rPr>
              <w:ins w:id="33" w:author="Matt Kerr" w:date="2013-11-13T09:34:00Z"/>
              <w:rFonts w:eastAsiaTheme="minorEastAsia"/>
              <w:noProof/>
            </w:rPr>
          </w:pPr>
          <w:ins w:id="34"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"_Toc372098603"</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Memorize Screen</w:t>
            </w:r>
            <w:r>
              <w:rPr>
                <w:noProof/>
                <w:webHidden/>
              </w:rPr>
              <w:tab/>
            </w:r>
            <w:r>
              <w:rPr>
                <w:noProof/>
                <w:webHidden/>
              </w:rPr>
              <w:fldChar w:fldCharType="begin"/>
            </w:r>
            <w:r>
              <w:rPr>
                <w:noProof/>
                <w:webHidden/>
              </w:rPr>
              <w:instrText xml:space="preserve"> PAGEREF _Toc372098603 \h </w:instrText>
            </w:r>
            <w:r>
              <w:rPr>
                <w:noProof/>
                <w:webHidden/>
              </w:rPr>
            </w:r>
          </w:ins>
          <w:r>
            <w:rPr>
              <w:noProof/>
              <w:webHidden/>
            </w:rPr>
            <w:fldChar w:fldCharType="separate"/>
          </w:r>
          <w:ins w:id="35" w:author="Matt Kerr" w:date="2013-11-13T09:34:00Z">
            <w:r>
              <w:rPr>
                <w:noProof/>
                <w:webHidden/>
              </w:rPr>
              <w:t>5</w:t>
            </w:r>
            <w:r>
              <w:rPr>
                <w:noProof/>
                <w:webHidden/>
              </w:rPr>
              <w:fldChar w:fldCharType="end"/>
            </w:r>
            <w:r w:rsidRPr="002F360B">
              <w:rPr>
                <w:rStyle w:val="Hyperlink"/>
                <w:noProof/>
              </w:rPr>
              <w:fldChar w:fldCharType="end"/>
            </w:r>
          </w:ins>
        </w:p>
        <w:p w:rsidR="00124183" w:rsidRDefault="00124183">
          <w:pPr>
            <w:pStyle w:val="TOC3"/>
            <w:tabs>
              <w:tab w:val="right" w:leader="dot" w:pos="9350"/>
            </w:tabs>
            <w:rPr>
              <w:ins w:id="36" w:author="Matt Kerr" w:date="2013-11-13T09:34:00Z"/>
              <w:rFonts w:eastAsiaTheme="minorEastAsia"/>
              <w:noProof/>
            </w:rPr>
          </w:pPr>
          <w:ins w:id="37"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"_Toc372098604"</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Forced Practice Screen</w:t>
            </w:r>
            <w:r>
              <w:rPr>
                <w:noProof/>
                <w:webHidden/>
              </w:rPr>
              <w:tab/>
            </w:r>
            <w:r>
              <w:rPr>
                <w:noProof/>
                <w:webHidden/>
              </w:rPr>
              <w:fldChar w:fldCharType="begin"/>
            </w:r>
            <w:r>
              <w:rPr>
                <w:noProof/>
                <w:webHidden/>
              </w:rPr>
              <w:instrText xml:space="preserve"> PAGEREF _Toc372098604 \h </w:instrText>
            </w:r>
            <w:r>
              <w:rPr>
                <w:noProof/>
                <w:webHidden/>
              </w:rPr>
            </w:r>
          </w:ins>
          <w:r>
            <w:rPr>
              <w:noProof/>
              <w:webHidden/>
            </w:rPr>
            <w:fldChar w:fldCharType="separate"/>
          </w:r>
          <w:ins w:id="38" w:author="Matt Kerr" w:date="2013-11-13T09:34:00Z">
            <w:r>
              <w:rPr>
                <w:noProof/>
                <w:webHidden/>
              </w:rPr>
              <w:t>6</w:t>
            </w:r>
            <w:r>
              <w:rPr>
                <w:noProof/>
                <w:webHidden/>
              </w:rPr>
              <w:fldChar w:fldCharType="end"/>
            </w:r>
            <w:r w:rsidRPr="002F360B">
              <w:rPr>
                <w:rStyle w:val="Hyperlink"/>
                <w:noProof/>
              </w:rPr>
              <w:fldChar w:fldCharType="end"/>
            </w:r>
          </w:ins>
        </w:p>
        <w:p w:rsidR="00124183" w:rsidRDefault="00124183">
          <w:pPr>
            <w:pStyle w:val="TOC3"/>
            <w:tabs>
              <w:tab w:val="right" w:leader="dot" w:pos="9350"/>
            </w:tabs>
            <w:rPr>
              <w:ins w:id="39" w:author="Matt Kerr" w:date="2013-11-13T09:34:00Z"/>
              <w:rFonts w:eastAsiaTheme="minorEastAsia"/>
              <w:noProof/>
            </w:rPr>
          </w:pPr>
          <w:ins w:id="40"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"_Toc372098605"</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Verify Screen</w:t>
            </w:r>
            <w:r>
              <w:rPr>
                <w:noProof/>
                <w:webHidden/>
              </w:rPr>
              <w:tab/>
            </w:r>
            <w:r>
              <w:rPr>
                <w:noProof/>
                <w:webHidden/>
              </w:rPr>
              <w:fldChar w:fldCharType="begin"/>
            </w:r>
            <w:r>
              <w:rPr>
                <w:noProof/>
                <w:webHidden/>
              </w:rPr>
              <w:instrText xml:space="preserve"> PAGEREF _Toc372098605 \h </w:instrText>
            </w:r>
            <w:r>
              <w:rPr>
                <w:noProof/>
                <w:webHidden/>
              </w:rPr>
            </w:r>
          </w:ins>
          <w:r>
            <w:rPr>
              <w:noProof/>
              <w:webHidden/>
            </w:rPr>
            <w:fldChar w:fldCharType="separate"/>
          </w:r>
          <w:ins w:id="41" w:author="Matt Kerr" w:date="2013-11-13T09:34:00Z">
            <w:r>
              <w:rPr>
                <w:noProof/>
                <w:webHidden/>
              </w:rPr>
              <w:t>7</w:t>
            </w:r>
            <w:r>
              <w:rPr>
                <w:noProof/>
                <w:webHidden/>
              </w:rPr>
              <w:fldChar w:fldCharType="end"/>
            </w:r>
            <w:r w:rsidRPr="002F360B">
              <w:rPr>
                <w:rStyle w:val="Hyperlink"/>
                <w:noProof/>
              </w:rPr>
              <w:fldChar w:fldCharType="end"/>
            </w:r>
          </w:ins>
        </w:p>
        <w:p w:rsidR="00124183" w:rsidRDefault="00124183">
          <w:pPr>
            <w:pStyle w:val="TOC3"/>
            <w:tabs>
              <w:tab w:val="right" w:leader="dot" w:pos="9350"/>
            </w:tabs>
            <w:rPr>
              <w:ins w:id="42" w:author="Matt Kerr" w:date="2013-11-13T09:34:00Z"/>
              <w:rFonts w:eastAsiaTheme="minorEastAsia"/>
              <w:noProof/>
            </w:rPr>
          </w:pPr>
          <w:ins w:id="43"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"_Toc372098606"</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Entry Screen</w:t>
            </w:r>
            <w:r>
              <w:rPr>
                <w:noProof/>
                <w:webHidden/>
              </w:rPr>
              <w:tab/>
            </w:r>
            <w:r>
              <w:rPr>
                <w:noProof/>
                <w:webHidden/>
              </w:rPr>
              <w:fldChar w:fldCharType="begin"/>
            </w:r>
            <w:r>
              <w:rPr>
                <w:noProof/>
                <w:webHidden/>
              </w:rPr>
              <w:instrText xml:space="preserve"> PAGEREF _Toc372098606 \h </w:instrText>
            </w:r>
            <w:r>
              <w:rPr>
                <w:noProof/>
                <w:webHidden/>
              </w:rPr>
            </w:r>
          </w:ins>
          <w:r>
            <w:rPr>
              <w:noProof/>
              <w:webHidden/>
            </w:rPr>
            <w:fldChar w:fldCharType="separate"/>
          </w:r>
          <w:ins w:id="44" w:author="Matt Kerr" w:date="2013-11-13T09:34:00Z">
            <w:r>
              <w:rPr>
                <w:noProof/>
                <w:webHidden/>
              </w:rPr>
              <w:t>8</w:t>
            </w:r>
            <w:r>
              <w:rPr>
                <w:noProof/>
                <w:webHidden/>
              </w:rPr>
              <w:fldChar w:fldCharType="end"/>
            </w:r>
            <w:r w:rsidRPr="002F360B">
              <w:rPr>
                <w:rStyle w:val="Hyperlink"/>
                <w:noProof/>
              </w:rPr>
              <w:fldChar w:fldCharType="end"/>
            </w:r>
          </w:ins>
        </w:p>
        <w:p w:rsidR="00124183" w:rsidRDefault="00124183">
          <w:pPr>
            <w:pStyle w:val="TOC3"/>
            <w:tabs>
              <w:tab w:val="right" w:leader="dot" w:pos="9350"/>
            </w:tabs>
            <w:rPr>
              <w:ins w:id="45" w:author="Matt Kerr" w:date="2013-11-13T09:34:00Z"/>
              <w:rFonts w:eastAsiaTheme="minorEastAsia"/>
              <w:noProof/>
            </w:rPr>
          </w:pPr>
          <w:ins w:id="46"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"_Toc372098607"</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Recall Screen</w:t>
            </w:r>
            <w:r>
              <w:rPr>
                <w:noProof/>
                <w:webHidden/>
              </w:rPr>
              <w:tab/>
            </w:r>
            <w:r>
              <w:rPr>
                <w:noProof/>
                <w:webHidden/>
              </w:rPr>
              <w:fldChar w:fldCharType="begin"/>
            </w:r>
            <w:r>
              <w:rPr>
                <w:noProof/>
                <w:webHidden/>
              </w:rPr>
              <w:instrText xml:space="preserve"> PAGEREF _Toc372098607 \h </w:instrText>
            </w:r>
            <w:r>
              <w:rPr>
                <w:noProof/>
                <w:webHidden/>
              </w:rPr>
            </w:r>
          </w:ins>
          <w:r>
            <w:rPr>
              <w:noProof/>
              <w:webHidden/>
            </w:rPr>
            <w:fldChar w:fldCharType="separate"/>
          </w:r>
          <w:ins w:id="47" w:author="Matt Kerr" w:date="2013-11-13T09:34:00Z">
            <w:r>
              <w:rPr>
                <w:noProof/>
                <w:webHidden/>
              </w:rPr>
              <w:t>9</w:t>
            </w:r>
            <w:r>
              <w:rPr>
                <w:noProof/>
                <w:webHidden/>
              </w:rPr>
              <w:fldChar w:fldCharType="end"/>
            </w:r>
            <w:r w:rsidRPr="002F360B">
              <w:rPr>
                <w:rStyle w:val="Hyperlink"/>
                <w:noProof/>
              </w:rPr>
              <w:fldChar w:fldCharType="end"/>
            </w:r>
          </w:ins>
        </w:p>
        <w:p w:rsidR="00124183" w:rsidRDefault="00124183">
          <w:pPr>
            <w:pStyle w:val="TOC3"/>
            <w:tabs>
              <w:tab w:val="right" w:leader="dot" w:pos="9350"/>
            </w:tabs>
            <w:rPr>
              <w:ins w:id="48" w:author="Matt Kerr" w:date="2013-11-13T09:34:00Z"/>
              <w:rFonts w:eastAsiaTheme="minorEastAsia"/>
              <w:noProof/>
            </w:rPr>
          </w:pPr>
          <w:ins w:id="49"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"_Toc372098608"</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Thank You Screen</w:t>
            </w:r>
            <w:r>
              <w:rPr>
                <w:noProof/>
                <w:webHidden/>
              </w:rPr>
              <w:tab/>
            </w:r>
            <w:r>
              <w:rPr>
                <w:noProof/>
                <w:webHidden/>
              </w:rPr>
              <w:fldChar w:fldCharType="begin"/>
            </w:r>
            <w:r>
              <w:rPr>
                <w:noProof/>
                <w:webHidden/>
              </w:rPr>
              <w:instrText xml:space="preserve"> PAGEREF _Toc372098608 \h </w:instrText>
            </w:r>
            <w:r>
              <w:rPr>
                <w:noProof/>
                <w:webHidden/>
              </w:rPr>
            </w:r>
          </w:ins>
          <w:r>
            <w:rPr>
              <w:noProof/>
              <w:webHidden/>
            </w:rPr>
            <w:fldChar w:fldCharType="separate"/>
          </w:r>
          <w:ins w:id="50" w:author="Matt Kerr" w:date="2013-11-13T09:34:00Z">
            <w:r>
              <w:rPr>
                <w:noProof/>
                <w:webHidden/>
              </w:rPr>
              <w:t>9</w:t>
            </w:r>
            <w:r>
              <w:rPr>
                <w:noProof/>
                <w:webHidden/>
              </w:rPr>
              <w:fldChar w:fldCharType="end"/>
            </w:r>
            <w:r w:rsidRPr="002F360B">
              <w:rPr>
                <w:rStyle w:val="Hyperlink"/>
                <w:noProof/>
              </w:rPr>
              <w:fldChar w:fldCharType="end"/>
            </w:r>
          </w:ins>
        </w:p>
        <w:p w:rsidR="00124183" w:rsidRDefault="00124183">
          <w:pPr>
            <w:pStyle w:val="TOC3"/>
            <w:tabs>
              <w:tab w:val="right" w:leader="dot" w:pos="9350"/>
            </w:tabs>
            <w:rPr>
              <w:ins w:id="51" w:author="Matt Kerr" w:date="2013-11-13T09:34:00Z"/>
              <w:rFonts w:eastAsiaTheme="minorEastAsia"/>
              <w:noProof/>
            </w:rPr>
          </w:pPr>
          <w:ins w:id="52"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"_Toc372098609"</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Settings Screen</w:t>
            </w:r>
            <w:r>
              <w:rPr>
                <w:noProof/>
                <w:webHidden/>
              </w:rPr>
              <w:tab/>
            </w:r>
            <w:r>
              <w:rPr>
                <w:noProof/>
                <w:webHidden/>
              </w:rPr>
              <w:fldChar w:fldCharType="begin"/>
            </w:r>
            <w:r>
              <w:rPr>
                <w:noProof/>
                <w:webHidden/>
              </w:rPr>
              <w:instrText xml:space="preserve"> PAGEREF _Toc372098609 \h </w:instrText>
            </w:r>
            <w:r>
              <w:rPr>
                <w:noProof/>
                <w:webHidden/>
              </w:rPr>
            </w:r>
          </w:ins>
          <w:r>
            <w:rPr>
              <w:noProof/>
              <w:webHidden/>
            </w:rPr>
            <w:fldChar w:fldCharType="separate"/>
          </w:r>
          <w:ins w:id="53" w:author="Matt Kerr" w:date="2013-11-13T09:34:00Z">
            <w:r>
              <w:rPr>
                <w:noProof/>
                <w:webHidden/>
              </w:rPr>
              <w:t>9</w:t>
            </w:r>
            <w:r>
              <w:rPr>
                <w:noProof/>
                <w:webHidden/>
              </w:rPr>
              <w:fldChar w:fldCharType="end"/>
            </w:r>
            <w:r w:rsidRPr="002F360B">
              <w:rPr>
                <w:rStyle w:val="Hyperlink"/>
                <w:noProof/>
              </w:rPr>
              <w:fldChar w:fldCharType="end"/>
            </w:r>
          </w:ins>
        </w:p>
        <w:p w:rsidR="00124183" w:rsidRDefault="00124183">
          <w:pPr>
            <w:pStyle w:val="TOC2"/>
            <w:tabs>
              <w:tab w:val="right" w:leader="dot" w:pos="9350"/>
            </w:tabs>
            <w:rPr>
              <w:ins w:id="54" w:author="Matt Kerr" w:date="2013-11-13T09:34:00Z"/>
              <w:rFonts w:eastAsiaTheme="minorEastAsia"/>
              <w:noProof/>
            </w:rPr>
          </w:pPr>
          <w:ins w:id="55"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"_Toc372098610"</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Logging</w:t>
            </w:r>
            <w:r>
              <w:rPr>
                <w:noProof/>
                <w:webHidden/>
              </w:rPr>
              <w:tab/>
            </w:r>
            <w:r>
              <w:rPr>
                <w:noProof/>
                <w:webHidden/>
              </w:rPr>
              <w:fldChar w:fldCharType="begin"/>
            </w:r>
            <w:r>
              <w:rPr>
                <w:noProof/>
                <w:webHidden/>
              </w:rPr>
              <w:instrText xml:space="preserve"> PAGEREF _Toc372098610 \h </w:instrText>
            </w:r>
            <w:r>
              <w:rPr>
                <w:noProof/>
                <w:webHidden/>
              </w:rPr>
            </w:r>
          </w:ins>
          <w:r>
            <w:rPr>
              <w:noProof/>
              <w:webHidden/>
            </w:rPr>
            <w:fldChar w:fldCharType="separate"/>
          </w:r>
          <w:ins w:id="56" w:author="Matt Kerr" w:date="2013-11-13T09:34:00Z">
            <w:r>
              <w:rPr>
                <w:noProof/>
                <w:webHidden/>
              </w:rPr>
              <w:t>10</w:t>
            </w:r>
            <w:r>
              <w:rPr>
                <w:noProof/>
                <w:webHidden/>
              </w:rPr>
              <w:fldChar w:fldCharType="end"/>
            </w:r>
            <w:r w:rsidRPr="002F360B">
              <w:rPr>
                <w:rStyle w:val="Hyperlink"/>
                <w:noProof/>
              </w:rPr>
              <w:fldChar w:fldCharType="end"/>
            </w:r>
          </w:ins>
        </w:p>
        <w:p w:rsidR="00124183" w:rsidRDefault="00124183">
          <w:pPr>
            <w:pStyle w:val="TOC2"/>
            <w:tabs>
              <w:tab w:val="right" w:leader="dot" w:pos="9350"/>
            </w:tabs>
            <w:rPr>
              <w:ins w:id="57" w:author="Matt Kerr" w:date="2013-11-13T09:34:00Z"/>
              <w:rFonts w:eastAsiaTheme="minorEastAsia"/>
              <w:noProof/>
            </w:rPr>
          </w:pPr>
          <w:ins w:id="58" w:author="Matt Kerr" w:date="2013-11-13T09:34:00Z">
            <w:r w:rsidRPr="002F360B">
              <w:rPr>
                <w:rStyle w:val="Hyperlink"/>
                <w:noProof/>
              </w:rPr>
              <w:fldChar w:fldCharType="begin"/>
            </w:r>
            <w:r w:rsidRPr="002F360B">
              <w:rPr>
                <w:rStyle w:val="Hyperlink"/>
                <w:noProof/>
              </w:rPr>
              <w:instrText xml:space="preserve"> </w:instrText>
            </w:r>
            <w:r>
              <w:rPr>
                <w:noProof/>
              </w:rPr>
              <w:instrText>HYPERLINK \l "_Toc372098611"</w:instrText>
            </w:r>
            <w:r w:rsidRPr="002F360B">
              <w:rPr>
                <w:rStyle w:val="Hyperlink"/>
                <w:noProof/>
              </w:rPr>
              <w:instrText xml:space="preserve"> </w:instrText>
            </w:r>
            <w:r w:rsidRPr="002F360B">
              <w:rPr>
                <w:rStyle w:val="Hyperlink"/>
                <w:noProof/>
              </w:rPr>
            </w:r>
            <w:r w:rsidRPr="002F360B">
              <w:rPr>
                <w:rStyle w:val="Hyperlink"/>
                <w:noProof/>
              </w:rPr>
              <w:fldChar w:fldCharType="separate"/>
            </w:r>
            <w:r w:rsidRPr="002F360B">
              <w:rPr>
                <w:rStyle w:val="Hyperlink"/>
                <w:noProof/>
              </w:rPr>
              <w:t>Input File Format</w:t>
            </w:r>
            <w:r>
              <w:rPr>
                <w:noProof/>
                <w:webHidden/>
              </w:rPr>
              <w:tab/>
            </w:r>
            <w:r>
              <w:rPr>
                <w:noProof/>
                <w:webHidden/>
              </w:rPr>
              <w:fldChar w:fldCharType="begin"/>
            </w:r>
            <w:r>
              <w:rPr>
                <w:noProof/>
                <w:webHidden/>
              </w:rPr>
              <w:instrText xml:space="preserve"> PAGEREF _Toc372098611 \h </w:instrText>
            </w:r>
            <w:r>
              <w:rPr>
                <w:noProof/>
                <w:webHidden/>
              </w:rPr>
            </w:r>
          </w:ins>
          <w:r>
            <w:rPr>
              <w:noProof/>
              <w:webHidden/>
            </w:rPr>
            <w:fldChar w:fldCharType="separate"/>
          </w:r>
          <w:ins w:id="59" w:author="Matt Kerr" w:date="2013-11-13T09:34:00Z">
            <w:r>
              <w:rPr>
                <w:noProof/>
                <w:webHidden/>
              </w:rPr>
              <w:t>11</w:t>
            </w:r>
            <w:r>
              <w:rPr>
                <w:noProof/>
                <w:webHidden/>
              </w:rPr>
              <w:fldChar w:fldCharType="end"/>
            </w:r>
            <w:r w:rsidRPr="002F360B">
              <w:rPr>
                <w:rStyle w:val="Hyperlink"/>
                <w:noProof/>
              </w:rPr>
              <w:fldChar w:fldCharType="end"/>
            </w:r>
          </w:ins>
        </w:p>
        <w:p w:rsidR="00124183" w:rsidDel="00124183" w:rsidRDefault="00124183">
          <w:pPr>
            <w:pStyle w:val="TOC1"/>
            <w:tabs>
              <w:tab w:val="right" w:leader="dot" w:pos="9350"/>
            </w:tabs>
            <w:rPr>
              <w:del w:id="60" w:author="Matt Kerr" w:date="2013-11-13T09:34:00Z"/>
              <w:rFonts w:eastAsiaTheme="minorEastAsia"/>
              <w:noProof/>
            </w:rPr>
          </w:pPr>
          <w:del w:id="61" w:author="Matt Kerr" w:date="2013-11-13T09:34:00Z">
            <w:r w:rsidRPr="00124183" w:rsidDel="00124183">
              <w:rPr>
                <w:rStyle w:val="Hyperlink"/>
                <w:noProof/>
              </w:rPr>
              <w:delText>Typing Test Mobile Application</w:delText>
            </w:r>
            <w:r w:rsidDel="00124183">
              <w:rPr>
                <w:noProof/>
                <w:webHidden/>
              </w:rPr>
              <w:tab/>
              <w:delText>2</w:delText>
            </w:r>
          </w:del>
        </w:p>
        <w:p w:rsidR="00124183" w:rsidDel="00124183" w:rsidRDefault="00124183">
          <w:pPr>
            <w:pStyle w:val="TOC2"/>
            <w:tabs>
              <w:tab w:val="right" w:leader="dot" w:pos="9350"/>
            </w:tabs>
            <w:rPr>
              <w:del w:id="62" w:author="Matt Kerr" w:date="2013-11-13T09:34:00Z"/>
              <w:rFonts w:eastAsiaTheme="minorEastAsia"/>
              <w:noProof/>
            </w:rPr>
          </w:pPr>
          <w:del w:id="63" w:author="Matt Kerr" w:date="2013-11-13T09:34:00Z">
            <w:r w:rsidRPr="00124183" w:rsidDel="00124183">
              <w:rPr>
                <w:rStyle w:val="Hyperlink"/>
                <w:noProof/>
              </w:rPr>
              <w:delText>Overview</w:delText>
            </w:r>
            <w:r w:rsidDel="00124183">
              <w:rPr>
                <w:noProof/>
                <w:webHidden/>
              </w:rPr>
              <w:tab/>
              <w:delText>2</w:delText>
            </w:r>
          </w:del>
        </w:p>
        <w:p w:rsidR="00124183" w:rsidDel="00124183" w:rsidRDefault="00124183">
          <w:pPr>
            <w:pStyle w:val="TOC2"/>
            <w:tabs>
              <w:tab w:val="right" w:leader="dot" w:pos="9350"/>
            </w:tabs>
            <w:rPr>
              <w:del w:id="64" w:author="Matt Kerr" w:date="2013-11-13T09:34:00Z"/>
              <w:rFonts w:eastAsiaTheme="minorEastAsia"/>
              <w:noProof/>
            </w:rPr>
          </w:pPr>
          <w:del w:id="65" w:author="Matt Kerr" w:date="2013-11-13T09:34:00Z">
            <w:r w:rsidRPr="00124183" w:rsidDel="00124183">
              <w:rPr>
                <w:rStyle w:val="Hyperlink"/>
                <w:noProof/>
              </w:rPr>
              <w:delText>Target Device</w:delText>
            </w:r>
            <w:bookmarkStart w:id="66" w:name="_GoBack"/>
            <w:bookmarkEnd w:id="66"/>
            <w:r w:rsidDel="00124183">
              <w:rPr>
                <w:noProof/>
                <w:webHidden/>
              </w:rPr>
              <w:tab/>
              <w:delText>2</w:delText>
            </w:r>
          </w:del>
        </w:p>
        <w:p w:rsidR="00124183" w:rsidDel="00124183" w:rsidRDefault="00124183">
          <w:pPr>
            <w:pStyle w:val="TOC2"/>
            <w:tabs>
              <w:tab w:val="right" w:leader="dot" w:pos="9350"/>
            </w:tabs>
            <w:rPr>
              <w:del w:id="67" w:author="Matt Kerr" w:date="2013-11-13T09:34:00Z"/>
              <w:rFonts w:eastAsiaTheme="minorEastAsia"/>
              <w:noProof/>
            </w:rPr>
          </w:pPr>
          <w:del w:id="68" w:author="Matt Kerr" w:date="2013-11-13T09:34:00Z">
            <w:r w:rsidRPr="00124183" w:rsidDel="00124183">
              <w:rPr>
                <w:rStyle w:val="Hyperlink"/>
                <w:noProof/>
              </w:rPr>
              <w:delText>Target OS</w:delText>
            </w:r>
            <w:r w:rsidDel="00124183">
              <w:rPr>
                <w:noProof/>
                <w:webHidden/>
              </w:rPr>
              <w:tab/>
              <w:delText>2</w:delText>
            </w:r>
          </w:del>
        </w:p>
        <w:p w:rsidR="00124183" w:rsidDel="00124183" w:rsidRDefault="00124183">
          <w:pPr>
            <w:pStyle w:val="TOC2"/>
            <w:tabs>
              <w:tab w:val="right" w:leader="dot" w:pos="9350"/>
            </w:tabs>
            <w:rPr>
              <w:del w:id="69" w:author="Matt Kerr" w:date="2013-11-13T09:34:00Z"/>
              <w:rFonts w:eastAsiaTheme="minorEastAsia"/>
              <w:noProof/>
            </w:rPr>
          </w:pPr>
          <w:del w:id="70" w:author="Matt Kerr" w:date="2013-11-13T09:34:00Z">
            <w:r w:rsidRPr="00124183" w:rsidDel="00124183">
              <w:rPr>
                <w:rStyle w:val="Hyperlink"/>
                <w:noProof/>
              </w:rPr>
              <w:delText>Target Audience</w:delText>
            </w:r>
            <w:r w:rsidDel="00124183">
              <w:rPr>
                <w:noProof/>
                <w:webHidden/>
              </w:rPr>
              <w:tab/>
              <w:delText>2</w:delText>
            </w:r>
          </w:del>
        </w:p>
        <w:p w:rsidR="00124183" w:rsidDel="00124183" w:rsidRDefault="00124183">
          <w:pPr>
            <w:pStyle w:val="TOC2"/>
            <w:tabs>
              <w:tab w:val="right" w:leader="dot" w:pos="9350"/>
            </w:tabs>
            <w:rPr>
              <w:del w:id="71" w:author="Matt Kerr" w:date="2013-11-13T09:34:00Z"/>
              <w:rFonts w:eastAsiaTheme="minorEastAsia"/>
              <w:noProof/>
            </w:rPr>
          </w:pPr>
          <w:del w:id="72" w:author="Matt Kerr" w:date="2013-11-13T09:34:00Z">
            <w:r w:rsidRPr="00124183" w:rsidDel="00124183">
              <w:rPr>
                <w:rStyle w:val="Hyperlink"/>
                <w:noProof/>
              </w:rPr>
              <w:delText>Mockups and Wireframes</w:delText>
            </w:r>
            <w:r w:rsidDel="00124183">
              <w:rPr>
                <w:noProof/>
                <w:webHidden/>
              </w:rPr>
              <w:tab/>
              <w:delText>2</w:delText>
            </w:r>
          </w:del>
        </w:p>
        <w:p w:rsidR="00124183" w:rsidDel="00124183" w:rsidRDefault="00124183">
          <w:pPr>
            <w:pStyle w:val="TOC2"/>
            <w:tabs>
              <w:tab w:val="right" w:leader="dot" w:pos="9350"/>
            </w:tabs>
            <w:rPr>
              <w:del w:id="73" w:author="Matt Kerr" w:date="2013-11-13T09:34:00Z"/>
              <w:rFonts w:eastAsiaTheme="minorEastAsia"/>
              <w:noProof/>
            </w:rPr>
          </w:pPr>
          <w:del w:id="74" w:author="Matt Kerr" w:date="2013-11-13T09:34:00Z">
            <w:r w:rsidRPr="00124183" w:rsidDel="00124183">
              <w:rPr>
                <w:rStyle w:val="Hyperlink"/>
                <w:noProof/>
              </w:rPr>
              <w:delText>Application Screens</w:delText>
            </w:r>
            <w:r w:rsidDel="00124183">
              <w:rPr>
                <w:noProof/>
                <w:webHidden/>
              </w:rPr>
              <w:tab/>
              <w:delText>2</w:delText>
            </w:r>
          </w:del>
        </w:p>
        <w:p w:rsidR="00124183" w:rsidDel="00124183" w:rsidRDefault="00124183">
          <w:pPr>
            <w:pStyle w:val="TOC3"/>
            <w:tabs>
              <w:tab w:val="right" w:leader="dot" w:pos="9350"/>
            </w:tabs>
            <w:rPr>
              <w:del w:id="75" w:author="Matt Kerr" w:date="2013-11-13T09:34:00Z"/>
              <w:rFonts w:eastAsiaTheme="minorEastAsia"/>
              <w:noProof/>
            </w:rPr>
          </w:pPr>
          <w:del w:id="76" w:author="Matt Kerr" w:date="2013-11-13T09:34:00Z">
            <w:r w:rsidRPr="00124183" w:rsidDel="00124183">
              <w:rPr>
                <w:rStyle w:val="Hyperlink"/>
                <w:noProof/>
              </w:rPr>
              <w:delText>Welcome Screen</w:delText>
            </w:r>
            <w:r w:rsidDel="00124183">
              <w:rPr>
                <w:noProof/>
                <w:webHidden/>
              </w:rPr>
              <w:tab/>
              <w:delText>2</w:delText>
            </w:r>
          </w:del>
        </w:p>
        <w:p w:rsidR="00124183" w:rsidDel="00124183" w:rsidRDefault="00124183">
          <w:pPr>
            <w:pStyle w:val="TOC3"/>
            <w:tabs>
              <w:tab w:val="right" w:leader="dot" w:pos="9350"/>
            </w:tabs>
            <w:rPr>
              <w:del w:id="77" w:author="Matt Kerr" w:date="2013-11-13T09:34:00Z"/>
              <w:rFonts w:eastAsiaTheme="minorEastAsia"/>
              <w:noProof/>
            </w:rPr>
          </w:pPr>
          <w:del w:id="78" w:author="Matt Kerr" w:date="2013-11-13T09:34:00Z">
            <w:r w:rsidRPr="00124183" w:rsidDel="00124183">
              <w:rPr>
                <w:rStyle w:val="Hyperlink"/>
                <w:noProof/>
              </w:rPr>
              <w:delText>Ready Screen</w:delText>
            </w:r>
            <w:r w:rsidDel="00124183">
              <w:rPr>
                <w:noProof/>
                <w:webHidden/>
              </w:rPr>
              <w:tab/>
              <w:delText>3</w:delText>
            </w:r>
          </w:del>
        </w:p>
        <w:p w:rsidR="00124183" w:rsidDel="00124183" w:rsidRDefault="00124183">
          <w:pPr>
            <w:pStyle w:val="TOC3"/>
            <w:tabs>
              <w:tab w:val="right" w:leader="dot" w:pos="9350"/>
            </w:tabs>
            <w:rPr>
              <w:del w:id="79" w:author="Matt Kerr" w:date="2013-11-13T09:34:00Z"/>
              <w:rFonts w:eastAsiaTheme="minorEastAsia"/>
              <w:noProof/>
            </w:rPr>
          </w:pPr>
          <w:del w:id="80" w:author="Matt Kerr" w:date="2013-11-13T09:34:00Z">
            <w:r w:rsidRPr="00124183" w:rsidDel="00124183">
              <w:rPr>
                <w:rStyle w:val="Hyperlink"/>
                <w:noProof/>
              </w:rPr>
              <w:delText>Typing Proficiency Screen</w:delText>
            </w:r>
            <w:r w:rsidDel="00124183">
              <w:rPr>
                <w:noProof/>
                <w:webHidden/>
              </w:rPr>
              <w:tab/>
              <w:delText>4</w:delText>
            </w:r>
          </w:del>
        </w:p>
        <w:p w:rsidR="00124183" w:rsidDel="00124183" w:rsidRDefault="00124183">
          <w:pPr>
            <w:pStyle w:val="TOC3"/>
            <w:tabs>
              <w:tab w:val="right" w:leader="dot" w:pos="9350"/>
            </w:tabs>
            <w:rPr>
              <w:del w:id="81" w:author="Matt Kerr" w:date="2013-11-13T09:34:00Z"/>
              <w:rFonts w:eastAsiaTheme="minorEastAsia"/>
              <w:noProof/>
            </w:rPr>
          </w:pPr>
          <w:del w:id="82" w:author="Matt Kerr" w:date="2013-11-13T09:34:00Z">
            <w:r w:rsidRPr="00124183" w:rsidDel="00124183">
              <w:rPr>
                <w:rStyle w:val="Hyperlink"/>
                <w:noProof/>
              </w:rPr>
              <w:delText>Introduction Screen</w:delText>
            </w:r>
            <w:r w:rsidDel="00124183">
              <w:rPr>
                <w:noProof/>
                <w:webHidden/>
              </w:rPr>
              <w:tab/>
              <w:delText>4</w:delText>
            </w:r>
          </w:del>
        </w:p>
        <w:p w:rsidR="00124183" w:rsidDel="00124183" w:rsidRDefault="00124183">
          <w:pPr>
            <w:pStyle w:val="TOC3"/>
            <w:tabs>
              <w:tab w:val="right" w:leader="dot" w:pos="9350"/>
            </w:tabs>
            <w:rPr>
              <w:del w:id="83" w:author="Matt Kerr" w:date="2013-11-13T09:34:00Z"/>
              <w:rFonts w:eastAsiaTheme="minorEastAsia"/>
              <w:noProof/>
            </w:rPr>
          </w:pPr>
          <w:del w:id="84" w:author="Matt Kerr" w:date="2013-11-13T09:34:00Z">
            <w:r w:rsidRPr="00124183" w:rsidDel="00124183">
              <w:rPr>
                <w:rStyle w:val="Hyperlink"/>
                <w:noProof/>
              </w:rPr>
              <w:lastRenderedPageBreak/>
              <w:delText>Memorize Screen</w:delText>
            </w:r>
            <w:r w:rsidDel="00124183">
              <w:rPr>
                <w:noProof/>
                <w:webHidden/>
              </w:rPr>
              <w:tab/>
              <w:delText>5</w:delText>
            </w:r>
          </w:del>
        </w:p>
        <w:p w:rsidR="00124183" w:rsidDel="00124183" w:rsidRDefault="00124183">
          <w:pPr>
            <w:pStyle w:val="TOC3"/>
            <w:tabs>
              <w:tab w:val="right" w:leader="dot" w:pos="9350"/>
            </w:tabs>
            <w:rPr>
              <w:del w:id="85" w:author="Matt Kerr" w:date="2013-11-13T09:34:00Z"/>
              <w:rFonts w:eastAsiaTheme="minorEastAsia"/>
              <w:noProof/>
            </w:rPr>
          </w:pPr>
          <w:del w:id="86" w:author="Matt Kerr" w:date="2013-11-13T09:34:00Z">
            <w:r w:rsidRPr="00124183" w:rsidDel="00124183">
              <w:rPr>
                <w:rStyle w:val="Hyperlink"/>
                <w:noProof/>
              </w:rPr>
              <w:delText>Forced Practice Screen</w:delText>
            </w:r>
            <w:r w:rsidDel="00124183">
              <w:rPr>
                <w:noProof/>
                <w:webHidden/>
              </w:rPr>
              <w:tab/>
              <w:delText>6</w:delText>
            </w:r>
          </w:del>
        </w:p>
        <w:p w:rsidR="00124183" w:rsidDel="00124183" w:rsidRDefault="00124183">
          <w:pPr>
            <w:pStyle w:val="TOC3"/>
            <w:tabs>
              <w:tab w:val="right" w:leader="dot" w:pos="9350"/>
            </w:tabs>
            <w:rPr>
              <w:del w:id="87" w:author="Matt Kerr" w:date="2013-11-13T09:34:00Z"/>
              <w:rFonts w:eastAsiaTheme="minorEastAsia"/>
              <w:noProof/>
            </w:rPr>
          </w:pPr>
          <w:del w:id="88" w:author="Matt Kerr" w:date="2013-11-13T09:34:00Z">
            <w:r w:rsidRPr="00124183" w:rsidDel="00124183">
              <w:rPr>
                <w:rStyle w:val="Hyperlink"/>
                <w:noProof/>
              </w:rPr>
              <w:delText>Verify Screen</w:delText>
            </w:r>
            <w:r w:rsidDel="00124183">
              <w:rPr>
                <w:noProof/>
                <w:webHidden/>
              </w:rPr>
              <w:tab/>
              <w:delText>7</w:delText>
            </w:r>
          </w:del>
        </w:p>
        <w:p w:rsidR="00124183" w:rsidDel="00124183" w:rsidRDefault="00124183">
          <w:pPr>
            <w:pStyle w:val="TOC3"/>
            <w:tabs>
              <w:tab w:val="right" w:leader="dot" w:pos="9350"/>
            </w:tabs>
            <w:rPr>
              <w:del w:id="89" w:author="Matt Kerr" w:date="2013-11-13T09:34:00Z"/>
              <w:rFonts w:eastAsiaTheme="minorEastAsia"/>
              <w:noProof/>
            </w:rPr>
          </w:pPr>
          <w:del w:id="90" w:author="Matt Kerr" w:date="2013-11-13T09:34:00Z">
            <w:r w:rsidRPr="00124183" w:rsidDel="00124183">
              <w:rPr>
                <w:rStyle w:val="Hyperlink"/>
                <w:noProof/>
              </w:rPr>
              <w:delText>Entry Screen</w:delText>
            </w:r>
            <w:r w:rsidDel="00124183">
              <w:rPr>
                <w:noProof/>
                <w:webHidden/>
              </w:rPr>
              <w:tab/>
              <w:delText>8</w:delText>
            </w:r>
          </w:del>
        </w:p>
        <w:p w:rsidR="00124183" w:rsidDel="00124183" w:rsidRDefault="00124183">
          <w:pPr>
            <w:pStyle w:val="TOC3"/>
            <w:tabs>
              <w:tab w:val="right" w:leader="dot" w:pos="9350"/>
            </w:tabs>
            <w:rPr>
              <w:del w:id="91" w:author="Matt Kerr" w:date="2013-11-13T09:34:00Z"/>
              <w:rFonts w:eastAsiaTheme="minorEastAsia"/>
              <w:noProof/>
            </w:rPr>
          </w:pPr>
          <w:del w:id="92" w:author="Matt Kerr" w:date="2013-11-13T09:34:00Z">
            <w:r w:rsidRPr="00124183" w:rsidDel="00124183">
              <w:rPr>
                <w:rStyle w:val="Hyperlink"/>
                <w:noProof/>
              </w:rPr>
              <w:delText>Recall Screen</w:delText>
            </w:r>
            <w:r w:rsidDel="00124183">
              <w:rPr>
                <w:noProof/>
                <w:webHidden/>
              </w:rPr>
              <w:tab/>
              <w:delText>9</w:delText>
            </w:r>
          </w:del>
        </w:p>
        <w:p w:rsidR="00124183" w:rsidDel="00124183" w:rsidRDefault="00124183">
          <w:pPr>
            <w:pStyle w:val="TOC3"/>
            <w:tabs>
              <w:tab w:val="right" w:leader="dot" w:pos="9350"/>
            </w:tabs>
            <w:rPr>
              <w:del w:id="93" w:author="Matt Kerr" w:date="2013-11-13T09:34:00Z"/>
              <w:rFonts w:eastAsiaTheme="minorEastAsia"/>
              <w:noProof/>
            </w:rPr>
          </w:pPr>
          <w:del w:id="94" w:author="Matt Kerr" w:date="2013-11-13T09:34:00Z">
            <w:r w:rsidRPr="00124183" w:rsidDel="00124183">
              <w:rPr>
                <w:rStyle w:val="Hyperlink"/>
                <w:noProof/>
              </w:rPr>
              <w:delText>Thank You Screen</w:delText>
            </w:r>
            <w:r w:rsidDel="00124183">
              <w:rPr>
                <w:noProof/>
                <w:webHidden/>
              </w:rPr>
              <w:tab/>
              <w:delText>9</w:delText>
            </w:r>
          </w:del>
        </w:p>
        <w:p w:rsidR="00124183" w:rsidDel="00124183" w:rsidRDefault="00124183">
          <w:pPr>
            <w:pStyle w:val="TOC3"/>
            <w:tabs>
              <w:tab w:val="right" w:leader="dot" w:pos="9350"/>
            </w:tabs>
            <w:rPr>
              <w:del w:id="95" w:author="Matt Kerr" w:date="2013-11-13T09:34:00Z"/>
              <w:rFonts w:eastAsiaTheme="minorEastAsia"/>
              <w:noProof/>
            </w:rPr>
          </w:pPr>
          <w:del w:id="96" w:author="Matt Kerr" w:date="2013-11-13T09:34:00Z">
            <w:r w:rsidRPr="00124183" w:rsidDel="00124183">
              <w:rPr>
                <w:rStyle w:val="Hyperlink"/>
                <w:noProof/>
              </w:rPr>
              <w:delText>Settings Screen</w:delText>
            </w:r>
            <w:r w:rsidDel="00124183">
              <w:rPr>
                <w:noProof/>
                <w:webHidden/>
              </w:rPr>
              <w:tab/>
              <w:delText>9</w:delText>
            </w:r>
          </w:del>
        </w:p>
        <w:p w:rsidR="00124183" w:rsidDel="00124183" w:rsidRDefault="00124183">
          <w:pPr>
            <w:pStyle w:val="TOC2"/>
            <w:tabs>
              <w:tab w:val="right" w:leader="dot" w:pos="9350"/>
            </w:tabs>
            <w:rPr>
              <w:del w:id="97" w:author="Matt Kerr" w:date="2013-11-13T09:34:00Z"/>
              <w:rFonts w:eastAsiaTheme="minorEastAsia"/>
              <w:noProof/>
            </w:rPr>
          </w:pPr>
          <w:del w:id="98" w:author="Matt Kerr" w:date="2013-11-13T09:34:00Z">
            <w:r w:rsidRPr="00124183" w:rsidDel="00124183">
              <w:rPr>
                <w:rStyle w:val="Hyperlink"/>
                <w:noProof/>
              </w:rPr>
              <w:delText>Logging</w:delText>
            </w:r>
            <w:r w:rsidDel="00124183">
              <w:rPr>
                <w:noProof/>
                <w:webHidden/>
              </w:rPr>
              <w:tab/>
              <w:delText>10</w:delText>
            </w:r>
          </w:del>
        </w:p>
        <w:p w:rsidR="004376A3" w:rsidRDefault="004376A3">
          <w:r>
            <w:rPr>
              <w:b/>
              <w:bCs/>
              <w:noProof/>
            </w:rPr>
            <w:fldChar w:fldCharType="end"/>
          </w:r>
        </w:p>
      </w:sdtContent>
    </w:sdt>
    <w:p w:rsidR="004376A3" w:rsidRDefault="004376A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E94366" w:rsidRDefault="00E94366">
      <w:pPr>
        <w:rPr>
          <w:rFonts w:asciiTheme="majorHAnsi" w:eastAsiaTheme="majorEastAsia" w:hAnsiTheme="majorHAnsi" w:cstheme="majorBidi"/>
          <w:b/>
          <w:bCs/>
          <w:color w:val="365F91" w:themeColor="accent1" w:themeShade="BF"/>
          <w:sz w:val="28"/>
          <w:szCs w:val="28"/>
        </w:rPr>
      </w:pPr>
    </w:p>
    <w:p w:rsidR="00FB16E6" w:rsidRDefault="00E857C3" w:rsidP="00E857C3">
      <w:pPr>
        <w:pStyle w:val="Heading1"/>
      </w:pPr>
      <w:bookmarkStart w:id="99" w:name="_Toc372098592"/>
      <w:r>
        <w:t>Typing Test Mobile Application</w:t>
      </w:r>
      <w:bookmarkEnd w:id="99"/>
    </w:p>
    <w:p w:rsidR="00E857C3" w:rsidRDefault="00E857C3" w:rsidP="00E857C3"/>
    <w:p w:rsidR="00E857C3" w:rsidRDefault="00E857C3" w:rsidP="00E857C3">
      <w:pPr>
        <w:pStyle w:val="Heading2"/>
      </w:pPr>
      <w:bookmarkStart w:id="100" w:name="_Toc372098593"/>
      <w:r>
        <w:t>Overview</w:t>
      </w:r>
      <w:bookmarkEnd w:id="100"/>
    </w:p>
    <w:p w:rsidR="00E857C3" w:rsidRDefault="00E857C3" w:rsidP="00E857C3">
      <w:r>
        <w:t>This app is intended to assist in testing the ability of users to memorize and enter passwords of varying complexity on mobile devices.  The application will proceed through several phases, a baseline typing proficiency measurement phase in which the user will be asked to type in a number of phrases in order to determine their average typing speed, a memorization and verification phase in which users must memorize and enter a set of specified strings, and a recall phase in which the user will be asked to remember and enter as many of the strings from the memorization and verification phase as they can.</w:t>
      </w:r>
    </w:p>
    <w:p w:rsidR="00E857C3" w:rsidRDefault="00E857C3" w:rsidP="00E857C3">
      <w:r>
        <w:t>The app will also provide an administrative settings section that will allow the test administrator to control variables such as string selection, string order, and number of test entities and entries required per entity.</w:t>
      </w:r>
    </w:p>
    <w:p w:rsidR="00E857C3" w:rsidRDefault="00E857C3" w:rsidP="00E857C3">
      <w:pPr>
        <w:pStyle w:val="Heading2"/>
      </w:pPr>
      <w:bookmarkStart w:id="101" w:name="_Toc372098594"/>
      <w:r>
        <w:t>Target Device</w:t>
      </w:r>
      <w:bookmarkEnd w:id="101"/>
    </w:p>
    <w:p w:rsidR="00E857C3" w:rsidRDefault="00E857C3" w:rsidP="00E857C3">
      <w:r>
        <w:t xml:space="preserve">The app will be designed to work on the iPhone 4, 4S, and 5 as well as the iPad </w:t>
      </w:r>
      <w:del w:id="102" w:author="Matt Kerr" w:date="2013-11-13T09:25:00Z">
        <w:r w:rsidDel="00124183">
          <w:delText>(all generations</w:delText>
        </w:r>
      </w:del>
      <w:ins w:id="103" w:author="Matt Kerr" w:date="2013-11-13T09:25:00Z">
        <w:r w:rsidR="00124183">
          <w:t>2nd generation or later</w:t>
        </w:r>
      </w:ins>
      <w:r>
        <w:t xml:space="preserve">).  </w:t>
      </w:r>
    </w:p>
    <w:p w:rsidR="00E857C3" w:rsidRDefault="00E857C3" w:rsidP="00E857C3">
      <w:pPr>
        <w:pStyle w:val="Heading2"/>
      </w:pPr>
      <w:bookmarkStart w:id="104" w:name="_Toc372098595"/>
      <w:r>
        <w:t>Target OS</w:t>
      </w:r>
      <w:bookmarkEnd w:id="104"/>
    </w:p>
    <w:p w:rsidR="00E857C3" w:rsidRPr="00E857C3" w:rsidRDefault="00E857C3" w:rsidP="00E857C3">
      <w:r>
        <w:t>The a</w:t>
      </w:r>
      <w:r w:rsidR="00F112F7">
        <w:t>pp will target iOS</w:t>
      </w:r>
      <w:r>
        <w:t xml:space="preserve"> 7,</w:t>
      </w:r>
      <w:r w:rsidR="00F112F7">
        <w:t xml:space="preserve"> which is currently in beta, and is expected to be released in September or October of 2013.</w:t>
      </w:r>
    </w:p>
    <w:p w:rsidR="00E857C3" w:rsidRDefault="00E857C3" w:rsidP="00E857C3">
      <w:pPr>
        <w:pStyle w:val="Heading2"/>
      </w:pPr>
      <w:bookmarkStart w:id="105" w:name="_Toc372098596"/>
      <w:r>
        <w:t>Target Audience</w:t>
      </w:r>
      <w:bookmarkEnd w:id="105"/>
    </w:p>
    <w:p w:rsidR="00E857C3" w:rsidRDefault="00E857C3" w:rsidP="00E857C3">
      <w:r>
        <w:t xml:space="preserve">The primary target audience will be the study </w:t>
      </w:r>
      <w:r w:rsidR="004376A3">
        <w:t>participants;</w:t>
      </w:r>
      <w:r>
        <w:t xml:space="preserve"> the secondary audience will be those who are administering the sessions.</w:t>
      </w:r>
    </w:p>
    <w:p w:rsidR="003606CA" w:rsidRDefault="003606CA" w:rsidP="003606CA">
      <w:pPr>
        <w:pStyle w:val="Heading2"/>
      </w:pPr>
      <w:bookmarkStart w:id="106" w:name="_Toc372098597"/>
      <w:r>
        <w:t>Mockups and Wireframes</w:t>
      </w:r>
      <w:bookmarkEnd w:id="106"/>
    </w:p>
    <w:p w:rsidR="00124183" w:rsidRPr="003606CA" w:rsidRDefault="003606CA" w:rsidP="003606CA">
      <w:r>
        <w:t>Mockups and wireframes are included in the associated PDF documents, with a separate PDF provided for each device and orientation where applicable.  Please refer to the PDF documents as needed.</w:t>
      </w:r>
    </w:p>
    <w:p w:rsidR="00E857C3" w:rsidRDefault="003606CA" w:rsidP="00E857C3">
      <w:pPr>
        <w:pStyle w:val="Heading2"/>
      </w:pPr>
      <w:bookmarkStart w:id="107" w:name="_Toc372098598"/>
      <w:r>
        <w:t>Application Screens</w:t>
      </w:r>
      <w:bookmarkEnd w:id="107"/>
    </w:p>
    <w:p w:rsidR="00E857C3" w:rsidRDefault="00E857C3" w:rsidP="00E857C3">
      <w:pPr>
        <w:pStyle w:val="Heading3"/>
      </w:pPr>
      <w:bookmarkStart w:id="108" w:name="_Toc372098599"/>
      <w:r>
        <w:t>Welcome Screen</w:t>
      </w:r>
      <w:bookmarkEnd w:id="108"/>
    </w:p>
    <w:tbl>
      <w:tblPr>
        <w:tblStyle w:val="LightList"/>
        <w:tblW w:w="0" w:type="auto"/>
        <w:tblLook w:val="04A0" w:firstRow="1" w:lastRow="0" w:firstColumn="1" w:lastColumn="0" w:noHBand="0" w:noVBand="1"/>
      </w:tblPr>
      <w:tblGrid>
        <w:gridCol w:w="4788"/>
        <w:gridCol w:w="4788"/>
      </w:tblGrid>
      <w:tr w:rsidR="003606CA" w:rsidTr="00360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3606CA" w:rsidP="00E857C3">
            <w:r>
              <w:t>Welcome Screen</w:t>
            </w:r>
          </w:p>
        </w:tc>
      </w:tr>
      <w:tr w:rsidR="003606CA" w:rsidTr="00360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E857C3">
            <w:r>
              <w:t>Purpose</w:t>
            </w:r>
          </w:p>
        </w:tc>
        <w:tc>
          <w:tcPr>
            <w:tcW w:w="4788" w:type="dxa"/>
          </w:tcPr>
          <w:p w:rsidR="003606CA" w:rsidRDefault="003606CA" w:rsidP="00E857C3">
            <w:pPr>
              <w:cnfStyle w:val="000000100000" w:firstRow="0" w:lastRow="0" w:firstColumn="0" w:lastColumn="0" w:oddVBand="0" w:evenVBand="0" w:oddHBand="1" w:evenHBand="0" w:firstRowFirstColumn="0" w:firstRowLastColumn="0" w:lastRowFirstColumn="0" w:lastRowLastColumn="0"/>
            </w:pPr>
            <w:r>
              <w:t>The welcome screen will be the first screen presented to the user at the start of a session and is used to record the participant number</w:t>
            </w:r>
          </w:p>
        </w:tc>
      </w:tr>
      <w:tr w:rsidR="003606CA" w:rsidTr="003606CA">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E857C3">
            <w:r>
              <w:t>Description</w:t>
            </w:r>
          </w:p>
        </w:tc>
        <w:tc>
          <w:tcPr>
            <w:tcW w:w="4788" w:type="dxa"/>
          </w:tcPr>
          <w:p w:rsidR="003606CA" w:rsidRDefault="003606CA" w:rsidP="00E857C3">
            <w:pPr>
              <w:cnfStyle w:val="000000000000" w:firstRow="0" w:lastRow="0" w:firstColumn="0" w:lastColumn="0" w:oddVBand="0" w:evenVBand="0" w:oddHBand="0" w:evenHBand="0" w:firstRowFirstColumn="0" w:firstRowLastColumn="0" w:lastRowFirstColumn="0" w:lastRowLastColumn="0"/>
            </w:pPr>
            <w:r>
              <w:t xml:space="preserve">It will consist of a text field  used to enter the participant number, a button to proceed to the next screen, and a button to access the application </w:t>
            </w:r>
            <w:r>
              <w:lastRenderedPageBreak/>
              <w:t>settings</w:t>
            </w:r>
          </w:p>
        </w:tc>
      </w:tr>
      <w:tr w:rsidR="003606CA" w:rsidTr="00360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E857C3">
            <w:r>
              <w:lastRenderedPageBreak/>
              <w:t>Mockup Name(s)</w:t>
            </w:r>
          </w:p>
        </w:tc>
        <w:tc>
          <w:tcPr>
            <w:tcW w:w="4788" w:type="dxa"/>
          </w:tcPr>
          <w:p w:rsidR="003606CA" w:rsidRDefault="003606CA" w:rsidP="00E857C3">
            <w:pPr>
              <w:cnfStyle w:val="000000100000" w:firstRow="0" w:lastRow="0" w:firstColumn="0" w:lastColumn="0" w:oddVBand="0" w:evenVBand="0" w:oddHBand="1" w:evenHBand="0" w:firstRowFirstColumn="0" w:firstRowLastColumn="0" w:lastRowFirstColumn="0" w:lastRowLastColumn="0"/>
            </w:pPr>
            <w:r>
              <w:t>StartScreen</w:t>
            </w:r>
          </w:p>
        </w:tc>
      </w:tr>
    </w:tbl>
    <w:p w:rsidR="003606CA" w:rsidRDefault="003606CA" w:rsidP="00E857C3"/>
    <w:p w:rsidR="003606CA" w:rsidRDefault="003606CA" w:rsidP="003606CA">
      <w:pPr>
        <w:pStyle w:val="Heading4"/>
      </w:pPr>
      <w:r>
        <w:t>Controls</w:t>
      </w:r>
    </w:p>
    <w:tbl>
      <w:tblPr>
        <w:tblStyle w:val="LightList"/>
        <w:tblW w:w="0" w:type="auto"/>
        <w:tblLook w:val="04A0" w:firstRow="1" w:lastRow="0" w:firstColumn="1" w:lastColumn="0" w:noHBand="0" w:noVBand="1"/>
      </w:tblPr>
      <w:tblGrid>
        <w:gridCol w:w="9576"/>
      </w:tblGrid>
      <w:tr w:rsidR="009337C4" w:rsidTr="00933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E857C3">
            <w:r>
              <w:t>Settings Button</w:t>
            </w:r>
          </w:p>
        </w:tc>
      </w:tr>
      <w:tr w:rsidR="009337C4" w:rsidTr="0093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E857C3">
            <w:r>
              <w:t>Will always be active</w:t>
            </w:r>
          </w:p>
        </w:tc>
      </w:tr>
      <w:tr w:rsidR="009337C4" w:rsidTr="009337C4">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E857C3">
            <w:r>
              <w:t>Will take the user to the settings screen</w:t>
            </w:r>
          </w:p>
        </w:tc>
      </w:tr>
      <w:tr w:rsidR="00124183" w:rsidTr="009337C4">
        <w:trPr>
          <w:cnfStyle w:val="000000100000" w:firstRow="0" w:lastRow="0" w:firstColumn="0" w:lastColumn="0" w:oddVBand="0" w:evenVBand="0" w:oddHBand="1" w:evenHBand="0" w:firstRowFirstColumn="0" w:firstRowLastColumn="0" w:lastRowFirstColumn="0" w:lastRowLastColumn="0"/>
          <w:ins w:id="109" w:author="Matt Kerr" w:date="2013-11-13T09:26:00Z"/>
        </w:trPr>
        <w:tc>
          <w:tcPr>
            <w:cnfStyle w:val="001000000000" w:firstRow="0" w:lastRow="0" w:firstColumn="1" w:lastColumn="0" w:oddVBand="0" w:evenVBand="0" w:oddHBand="0" w:evenHBand="0" w:firstRowFirstColumn="0" w:firstRowLastColumn="0" w:lastRowFirstColumn="0" w:lastRowLastColumn="0"/>
            <w:tcW w:w="9576" w:type="dxa"/>
          </w:tcPr>
          <w:p w:rsidR="00124183" w:rsidRDefault="00124183" w:rsidP="00E857C3">
            <w:pPr>
              <w:rPr>
                <w:ins w:id="110" w:author="Matt Kerr" w:date="2013-11-13T09:26:00Z"/>
              </w:rPr>
            </w:pPr>
            <w:ins w:id="111" w:author="Matt Kerr" w:date="2013-11-13T09:26:00Z">
              <w:r>
                <w:t>Will not be covered by the keyboard when displayed</w:t>
              </w:r>
            </w:ins>
          </w:p>
        </w:tc>
      </w:tr>
    </w:tbl>
    <w:p w:rsidR="009337C4" w:rsidRDefault="009337C4" w:rsidP="00E857C3"/>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Start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9337C4">
            <w:r>
              <w:t>Will be active once a valid participant number has been entered in the text box.  A valid participant number is defined as a string that is &gt;= 1 character in length</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9337C4">
            <w:r>
              <w:t>The button will take the user to the ready screen</w:t>
            </w:r>
          </w:p>
        </w:tc>
      </w:tr>
    </w:tbl>
    <w:p w:rsidR="009337C4" w:rsidRDefault="009337C4" w:rsidP="00E857C3"/>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Participant Number Text Box</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Not masked</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not auto capitalize text</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not perform spell checking</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accept alphanumeric and special characters</w:t>
            </w:r>
          </w:p>
        </w:tc>
      </w:tr>
    </w:tbl>
    <w:p w:rsidR="009337C4" w:rsidRDefault="009337C4" w:rsidP="00E857C3"/>
    <w:p w:rsidR="00F112F7" w:rsidRDefault="00F112F7" w:rsidP="00F112F7">
      <w:pPr>
        <w:pStyle w:val="Heading3"/>
      </w:pPr>
      <w:bookmarkStart w:id="112" w:name="_Toc372098600"/>
      <w:r>
        <w:t>Ready Screen</w:t>
      </w:r>
      <w:bookmarkEnd w:id="112"/>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Ready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3606CA" w:rsidP="008C60F2">
            <w:pPr>
              <w:cnfStyle w:val="000000100000" w:firstRow="0" w:lastRow="0" w:firstColumn="0" w:lastColumn="0" w:oddVBand="0" w:evenVBand="0" w:oddHBand="1" w:evenHBand="0" w:firstRowFirstColumn="0" w:firstRowLastColumn="0" w:lastRowFirstColumn="0" w:lastRowLastColumn="0"/>
            </w:pPr>
            <w:r>
              <w:t>The ready screen is used to verify the participant number and provide a chance for any last minute interactions before the start of the session</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3606CA" w:rsidP="008C60F2">
            <w:pPr>
              <w:cnfStyle w:val="000000000000" w:firstRow="0" w:lastRow="0" w:firstColumn="0" w:lastColumn="0" w:oddVBand="0" w:evenVBand="0" w:oddHBand="0" w:evenHBand="0" w:firstRowFirstColumn="0" w:firstRowLastColumn="0" w:lastRowFirstColumn="0" w:lastRowLastColumn="0"/>
            </w:pPr>
            <w:r>
              <w:t>The ready screen will consist of a welcome message, which can be customized through the use of an HTML file, as well as a display of the participant number that was entered at the Welcome Screen.  There will be two buttons, one that will allow the user to go back to the welcome screen in order to change the participant number and one that will allow the user to start the test session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3606CA" w:rsidP="008C60F2">
            <w:pPr>
              <w:cnfStyle w:val="000000100000" w:firstRow="0" w:lastRow="0" w:firstColumn="0" w:lastColumn="0" w:oddVBand="0" w:evenVBand="0" w:oddHBand="1" w:evenHBand="0" w:firstRowFirstColumn="0" w:firstRowLastColumn="0" w:lastRowFirstColumn="0" w:lastRowLastColumn="0"/>
            </w:pPr>
            <w:r>
              <w:t>ReadyScreen</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Cancel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always be active</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Welcome Screen</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lastRenderedPageBreak/>
              <w:t>Begin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always be active</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Typing Proficiency Screen</w:t>
            </w:r>
          </w:p>
        </w:tc>
      </w:tr>
      <w:tr w:rsidR="00902E7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02E74" w:rsidRDefault="00902E74" w:rsidP="00902E74">
            <w:r>
              <w:t>Pressing this button will indicate the start of the session</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Welcome Text</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902E74">
            <w:r>
              <w:t xml:space="preserve">Will display </w:t>
            </w:r>
            <w:r w:rsidR="00902E74">
              <w:t>text a HTML</w:t>
            </w:r>
            <w:r>
              <w:t xml:space="preserve"> file</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02E74" w:rsidP="00902E74">
            <w:r>
              <w:t>Participant Number</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display the participant number entered on the Welcome Screen</w:t>
            </w:r>
          </w:p>
        </w:tc>
      </w:tr>
    </w:tbl>
    <w:p w:rsidR="009337C4" w:rsidRDefault="009337C4" w:rsidP="00F112F7"/>
    <w:p w:rsidR="00F112F7" w:rsidRDefault="00F112F7" w:rsidP="00F112F7">
      <w:pPr>
        <w:pStyle w:val="Heading3"/>
      </w:pPr>
      <w:bookmarkStart w:id="113" w:name="_Toc372098601"/>
      <w:r>
        <w:t>Typing Proficiency Screen</w:t>
      </w:r>
      <w:bookmarkEnd w:id="113"/>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Typing Proficiency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3606CA" w:rsidP="008C60F2">
            <w:pPr>
              <w:cnfStyle w:val="000000100000" w:firstRow="0" w:lastRow="0" w:firstColumn="0" w:lastColumn="0" w:oddVBand="0" w:evenVBand="0" w:oddHBand="1" w:evenHBand="0" w:firstRowFirstColumn="0" w:firstRowLastColumn="0" w:lastRowFirstColumn="0" w:lastRowLastColumn="0"/>
            </w:pPr>
            <w:r>
              <w:t>The typing proficiency screen will be used to measure baseline typing proficiency of the user, by having the user enter a number of phrases on the device</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will consist of a label indicating the users  progress through the phase, a label displaying the text to be entered, a text box for the user to enter the phrase, a set of instructions for the screen, and a button to proceed to next phrase or phase of the test</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TypingProficiency</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Done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only be active once text has been entered in the text box</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next phrase if they are still in the proficiency testing phase</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introduction screen if they have completed the required number of phrases</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Text Box</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Not Masked</w:t>
            </w:r>
          </w:p>
        </w:tc>
      </w:tr>
    </w:tbl>
    <w:p w:rsidR="009337C4" w:rsidRDefault="009337C4" w:rsidP="00F112F7"/>
    <w:tbl>
      <w:tblPr>
        <w:tblStyle w:val="LightList"/>
        <w:tblW w:w="0" w:type="auto"/>
        <w:tblLook w:val="04A0" w:firstRow="1" w:lastRow="0" w:firstColumn="1" w:lastColumn="0" w:noHBand="0" w:noVBand="1"/>
      </w:tblPr>
      <w:tblGrid>
        <w:gridCol w:w="9576"/>
      </w:tblGrid>
      <w:tr w:rsidR="00902E7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02E74" w:rsidRDefault="00902E74" w:rsidP="008C60F2">
            <w:r>
              <w:t>Phase Progress Display</w:t>
            </w:r>
          </w:p>
        </w:tc>
      </w:tr>
      <w:tr w:rsidR="00902E7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02E74" w:rsidRDefault="00902E74" w:rsidP="008C60F2">
            <w:r>
              <w:t>Will indicate the users overall progress through this phase of the session</w:t>
            </w:r>
          </w:p>
        </w:tc>
      </w:tr>
    </w:tbl>
    <w:p w:rsidR="00902E74" w:rsidRDefault="00902E74" w:rsidP="00F112F7"/>
    <w:p w:rsidR="00F112F7" w:rsidRDefault="00F112F7" w:rsidP="00F112F7">
      <w:pPr>
        <w:pStyle w:val="Heading3"/>
      </w:pPr>
      <w:bookmarkStart w:id="114" w:name="_Toc372098602"/>
      <w:r>
        <w:t>Introduction Screen</w:t>
      </w:r>
      <w:bookmarkEnd w:id="114"/>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Introduction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 xml:space="preserve">The introduction screen will provide a web view </w:t>
            </w:r>
            <w:r>
              <w:lastRenderedPageBreak/>
              <w:t>that displays a local HTML file that can be used to give instructions for the following phase to the user</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lastRenderedPageBreak/>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There will be a Start button that will advance the user to the next phase once they have read the instructions</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Introduction</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Introduction Text</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display text from a platform defined HTML file</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Start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always be active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take the user to the Memorize screen</w:t>
            </w:r>
          </w:p>
        </w:tc>
      </w:tr>
    </w:tbl>
    <w:p w:rsidR="0032125D" w:rsidRDefault="0032125D" w:rsidP="00F112F7"/>
    <w:p w:rsidR="00F112F7" w:rsidRDefault="00F112F7" w:rsidP="00F112F7">
      <w:pPr>
        <w:pStyle w:val="Heading3"/>
      </w:pPr>
      <w:bookmarkStart w:id="115" w:name="_Toc372098603"/>
      <w:r>
        <w:t>Memorize Screen</w:t>
      </w:r>
      <w:bookmarkEnd w:id="115"/>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Memorize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memorize screen will present the user with a string to be memorized (an entity)</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 memorize screen will present the user with an indicator of their progress through the session, the string the user should memorize (the entity), a work area that the user may use to aid them in the memorization process, instructions for the screen and a button that will move them to the next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Memorize</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display the string (entity) that the user is to memorize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be of a larger font size</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FF4618">
            <w:r>
              <w:t xml:space="preserve">Will be </w:t>
            </w:r>
            <w:r w:rsidR="00FF4618">
              <w:t>Menlo font face</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Work Area</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not be masked</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not auto capitalize</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not spell check</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Done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always be active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take the user to the Forced Practice screen</w:t>
            </w:r>
          </w:p>
        </w:tc>
      </w:tr>
    </w:tbl>
    <w:p w:rsidR="0032125D" w:rsidRDefault="0032125D" w:rsidP="00F112F7"/>
    <w:p w:rsidR="00F112F7" w:rsidRDefault="00F112F7" w:rsidP="00F112F7">
      <w:pPr>
        <w:pStyle w:val="Heading3"/>
      </w:pPr>
      <w:bookmarkStart w:id="116" w:name="_Toc372098604"/>
      <w:r>
        <w:t>Forced Practice Screen</w:t>
      </w:r>
      <w:bookmarkEnd w:id="116"/>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Forced Practice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forced practice screen is used to ensure that the user makes an attempt to memorize the entity</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 forced practice screen will present the user with indicators of their overall progress through the session, their progress through this practice session, the string to be memorized, a text box to enter the string, instructions for the screen, a button to go to the previous screen, and a button to go to the next practice entry or the next screen depending on their progress.  The user must enter the string in the text box correctly to move to the next entry or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ForcedPractice</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indicate the users overall progress for this entity on this screen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display the string (entity) that the user is to memorize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be of a larger font size</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FF4618">
            <w:r>
              <w:t xml:space="preserve">Will be </w:t>
            </w:r>
            <w:r w:rsidR="00FF4618">
              <w:t>Menlo font face</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Text Entry Field</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not be masked</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not auto capitalize</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not spell check</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allow entry of a ‘secret phrase’ to skip to recall screen</w:t>
            </w:r>
          </w:p>
        </w:tc>
      </w:tr>
      <w:tr w:rsidR="00FF4618"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F4618" w:rsidRDefault="00FF4618" w:rsidP="0032125D">
            <w:r>
              <w:t>Will allow entry of a ‘secret phrase’ to skip the current entity</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lastRenderedPageBreak/>
              <w:t>Done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be active once the user has correctly entered the entity</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9F5193">
            <w:r>
              <w:t xml:space="preserve">Will take the user to the next practice screen </w:t>
            </w:r>
            <w:r w:rsidR="009F5193">
              <w:t>if more practice is required</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FF4618">
            <w:r>
              <w:t xml:space="preserve">Will </w:t>
            </w:r>
            <w:r w:rsidR="00FF4618">
              <w:t xml:space="preserve">prompt the </w:t>
            </w:r>
            <w:r>
              <w:t xml:space="preserve">user to </w:t>
            </w:r>
            <w:r w:rsidR="00FF4618">
              <w:t xml:space="preserve">move to </w:t>
            </w:r>
            <w:r>
              <w:t>the Verify  screen if no more practice is required</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Memorize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always be active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take the user to the Memorize Screen</w:t>
            </w:r>
          </w:p>
        </w:tc>
      </w:tr>
    </w:tbl>
    <w:p w:rsidR="0032125D" w:rsidRDefault="0032125D" w:rsidP="00F112F7"/>
    <w:p w:rsidR="000F7592" w:rsidRPr="00F112F7" w:rsidRDefault="000F7592" w:rsidP="000F7592">
      <w:pPr>
        <w:pStyle w:val="Heading3"/>
      </w:pPr>
      <w:bookmarkStart w:id="117" w:name="_Toc372098605"/>
      <w:r>
        <w:t>Verify Screen</w:t>
      </w:r>
      <w:bookmarkEnd w:id="117"/>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Verify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verify screen is used to ensure that the user has memorized the entity</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will consist of an indicator of overall progress, a text box, instructions, and buttons allowing the user to return to the practice screen or to check their entry to see if it is correct.</w:t>
            </w:r>
          </w:p>
          <w:p w:rsidR="00942AEB" w:rsidRDefault="00942AEB" w:rsidP="008C60F2">
            <w:pPr>
              <w:cnfStyle w:val="000000000000" w:firstRow="0" w:lastRow="0" w:firstColumn="0" w:lastColumn="0" w:oddVBand="0" w:evenVBand="0" w:oddHBand="0" w:evenHBand="0" w:firstRowFirstColumn="0" w:firstRowLastColumn="0" w:lastRowFirstColumn="0" w:lastRowLastColumn="0"/>
            </w:pPr>
          </w:p>
          <w:p w:rsidR="00942AEB" w:rsidRDefault="00942AEB" w:rsidP="008C60F2">
            <w:pPr>
              <w:cnfStyle w:val="000000000000" w:firstRow="0" w:lastRow="0" w:firstColumn="0" w:lastColumn="0" w:oddVBand="0" w:evenVBand="0" w:oddHBand="0" w:evenHBand="0" w:firstRowFirstColumn="0" w:firstRowLastColumn="0" w:lastRowFirstColumn="0" w:lastRowLastColumn="0"/>
            </w:pPr>
            <w:r>
              <w:t>If the user checks their entry they will be given an indicator of whether or not they entered the string correctly.  They will have the option to go back to the practice screen, and if they entered the string correctly the option to proceed to the entry screen.  If they did not enter the string correctly they will have the option to re-enter and check their string.</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Verify</w:t>
            </w:r>
          </w:p>
          <w:p w:rsidR="00942AEB" w:rsidRDefault="00942AEB" w:rsidP="008C60F2">
            <w:pPr>
              <w:cnfStyle w:val="000000100000" w:firstRow="0" w:lastRow="0" w:firstColumn="0" w:lastColumn="0" w:oddVBand="0" w:evenVBand="0" w:oddHBand="1" w:evenHBand="0" w:firstRowFirstColumn="0" w:firstRowLastColumn="0" w:lastRowFirstColumn="0" w:lastRowLastColumn="0"/>
            </w:pPr>
            <w:r>
              <w:t>VerifyCheck</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0F7592"/>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Entry Field</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not be masked</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not spell check</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not auto capitalize</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allow entry of a ‘secret phrase’ to skip to the recall screen</w:t>
            </w:r>
          </w:p>
        </w:tc>
      </w:tr>
      <w:tr w:rsidR="00FF4618"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F4618" w:rsidRDefault="00FF4618" w:rsidP="008C60F2">
            <w:r>
              <w:t>Will allow entry of a ‘secret phrase’ to skip to the next entity</w:t>
            </w:r>
          </w:p>
        </w:tc>
      </w:tr>
    </w:tbl>
    <w:p w:rsidR="009F5193" w:rsidRDefault="009F5193" w:rsidP="000F7592"/>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Check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be active once the user has entered text</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lastRenderedPageBreak/>
              <w:t>Will take the user to the Entry screen if the text in the Entry Field == the current entity</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allow the user to recheck if the text in the Entry Field is != current entity</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cause a correct/incorrect indicator to be displayed to the user based on whether or not the text in the Entry Field is == (correct) or != (incorrect) to the current entity</w:t>
            </w:r>
          </w:p>
        </w:tc>
      </w:tr>
    </w:tbl>
    <w:p w:rsidR="009F5193" w:rsidRDefault="009F5193" w:rsidP="000F7592"/>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Practice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always be active</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take the user to the Forced Practice screen</w:t>
            </w:r>
          </w:p>
        </w:tc>
      </w:tr>
    </w:tbl>
    <w:p w:rsidR="0032125D" w:rsidRDefault="0032125D" w:rsidP="000F7592"/>
    <w:p w:rsidR="000F7592" w:rsidRDefault="000F7592" w:rsidP="000F7592">
      <w:pPr>
        <w:pStyle w:val="Heading3"/>
      </w:pPr>
      <w:bookmarkStart w:id="118" w:name="_Toc372098606"/>
      <w:r>
        <w:t>Entry Screen</w:t>
      </w:r>
      <w:bookmarkEnd w:id="118"/>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Entry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942AEB">
            <w:pPr>
              <w:cnfStyle w:val="000000100000" w:firstRow="0" w:lastRow="0" w:firstColumn="0" w:lastColumn="0" w:oddVBand="0" w:evenVBand="0" w:oddHBand="1" w:evenHBand="0" w:firstRowFirstColumn="0" w:firstRowLastColumn="0" w:lastRowFirstColumn="0" w:lastRowLastColumn="0"/>
            </w:pPr>
            <w:r>
              <w:t>The entry screen is used to measure the participant’s speed and accuracy when entering the entity in a situation that is similar to a regular password entry procedure.</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will provide progress indicators showing the overall progress through the session and the progress for this particular entity.  It will also include a text box, instructions and a button to proceed to the next entry or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942AEB" w:rsidRDefault="00942AEB" w:rsidP="008C60F2">
            <w:pPr>
              <w:cnfStyle w:val="000000100000" w:firstRow="0" w:lastRow="0" w:firstColumn="0" w:lastColumn="0" w:oddVBand="0" w:evenVBand="0" w:oddHBand="1" w:evenHBand="0" w:firstRowFirstColumn="0" w:firstRowLastColumn="0" w:lastRowFirstColumn="0" w:lastRowLastColumn="0"/>
            </w:pPr>
            <w:r>
              <w:t>Entry1</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0F7592">
      <w:pPr>
        <w:pStyle w:val="Heading3"/>
      </w:pP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for this entity on this screen</w:t>
            </w:r>
          </w:p>
        </w:tc>
      </w:tr>
    </w:tbl>
    <w:p w:rsidR="0032125D" w:rsidRDefault="0032125D" w:rsidP="0032125D"/>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Entry Field</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be masked</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not auto-capitalize</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not perform spell checking</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allow entry of a ‘secret phrase’ to take the user to the recall phase</w:t>
            </w:r>
          </w:p>
        </w:tc>
      </w:tr>
      <w:tr w:rsidR="00FF4618"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F4618" w:rsidRDefault="00FF4618" w:rsidP="008C60F2">
            <w:r>
              <w:t>Will allow entry of a ‘secret phrase’ to skip to the next entity</w:t>
            </w:r>
          </w:p>
        </w:tc>
      </w:tr>
    </w:tbl>
    <w:p w:rsidR="009F5193" w:rsidRDefault="009F5193" w:rsidP="0032125D"/>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Next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be active once the user has entered text in the Entry Field</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take the user to the next Entry Screen if more entries are required for the entity</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take the user to the Memorize Screen for the next entity if no more entries are required for the current entity and there are more entities to complete the session</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lastRenderedPageBreak/>
              <w:t xml:space="preserve">Will take the user to the Recall Screen if no more entries or entities remain </w:t>
            </w:r>
          </w:p>
        </w:tc>
      </w:tr>
    </w:tbl>
    <w:p w:rsidR="009F5193" w:rsidRPr="0032125D" w:rsidRDefault="009F5193" w:rsidP="0032125D"/>
    <w:p w:rsidR="000F7592" w:rsidRDefault="000F7592" w:rsidP="000F7592">
      <w:pPr>
        <w:pStyle w:val="Heading3"/>
      </w:pPr>
      <w:bookmarkStart w:id="119" w:name="_Toc372098607"/>
      <w:r>
        <w:t>Recall Screen</w:t>
      </w:r>
      <w:bookmarkEnd w:id="119"/>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942AEB">
            <w:r>
              <w:t xml:space="preserve">Recall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Recall Screen is used to test a participants ability to recall previous entities from session</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consists of instructions, a variable number of text boxes, depending on the number of entities, and a button to move to the next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Recall</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Done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 xml:space="preserve">Will be active once text has been entered in one </w:t>
            </w:r>
            <w:r w:rsidR="005070F9">
              <w:t>entry field</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9F5193">
            <w:r>
              <w:t>Will take the user to the Thank You Screen</w:t>
            </w:r>
          </w:p>
        </w:tc>
      </w:tr>
    </w:tbl>
    <w:p w:rsidR="009F5193" w:rsidRDefault="009F5193" w:rsidP="000F7592">
      <w:pPr>
        <w:pStyle w:val="Heading3"/>
      </w:pPr>
    </w:p>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Entry Field (Multiple)</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not be masked</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not auto capitalize</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not spell check</w:t>
            </w:r>
          </w:p>
        </w:tc>
      </w:tr>
    </w:tbl>
    <w:p w:rsidR="005070F9" w:rsidRPr="005070F9" w:rsidRDefault="005070F9" w:rsidP="005070F9"/>
    <w:p w:rsidR="00E857C3" w:rsidRDefault="000F7592" w:rsidP="000F7592">
      <w:pPr>
        <w:pStyle w:val="Heading3"/>
      </w:pPr>
      <w:bookmarkStart w:id="120" w:name="_Toc372098608"/>
      <w:r>
        <w:t>Thank You Screen</w:t>
      </w:r>
      <w:bookmarkEnd w:id="120"/>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Than You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 xml:space="preserve">The thank you screen is the final screen of the application and is used to display a message to the user.  </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 message will be displayed in a web control that displays a HTML file, and will provide a button allowing the user to finish the session.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ThankYou</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Thank You Display</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display text from a HTML file</w:t>
            </w:r>
          </w:p>
        </w:tc>
      </w:tr>
    </w:tbl>
    <w:p w:rsidR="005070F9" w:rsidRDefault="005070F9" w:rsidP="000F7592"/>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Done Button</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take the user to the Start Screen</w:t>
            </w:r>
          </w:p>
        </w:tc>
      </w:tr>
    </w:tbl>
    <w:p w:rsidR="005070F9" w:rsidRDefault="005070F9" w:rsidP="000F7592"/>
    <w:p w:rsidR="000F7592" w:rsidRDefault="000F7592" w:rsidP="000F7592">
      <w:pPr>
        <w:pStyle w:val="Heading3"/>
      </w:pPr>
      <w:bookmarkStart w:id="121" w:name="_Toc372098609"/>
      <w:r>
        <w:t>Settings Screen</w:t>
      </w:r>
      <w:bookmarkEnd w:id="121"/>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Settings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 xml:space="preserve">The settings screen provides a number of options </w:t>
            </w:r>
            <w:r>
              <w:lastRenderedPageBreak/>
              <w:t xml:space="preserve">to allow the session administrator to customize the parameters of the session.  </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lastRenderedPageBreak/>
              <w:t>Description</w:t>
            </w:r>
          </w:p>
        </w:tc>
        <w:tc>
          <w:tcPr>
            <w:tcW w:w="4788" w:type="dxa"/>
          </w:tcPr>
          <w:p w:rsidR="00942AEB" w:rsidRDefault="00942AEB" w:rsidP="00942AEB">
            <w:pPr>
              <w:cnfStyle w:val="000000000000" w:firstRow="0" w:lastRow="0" w:firstColumn="0" w:lastColumn="0" w:oddVBand="0" w:evenVBand="0" w:oddHBand="0" w:evenHBand="0" w:firstRowFirstColumn="0" w:firstRowLastColumn="0" w:lastRowFirstColumn="0" w:lastRowLastColumn="0"/>
            </w:pPr>
            <w:r>
              <w:t>It will consist of a number of controls allowing customization of the settings, a button to cancel the changes made, and a button to save the changes made.</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Number of entities to be presented to the user</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of entries per entity</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Randomize the entity order</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Seed for entity order</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Randomize entity selection</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Seed for entity selection</w:t>
            </w:r>
          </w:p>
          <w:p w:rsidR="003606CA"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ns w:id="122" w:author="Matt Kerr" w:date="2013-11-13T09:28:00Z"/>
              </w:rPr>
            </w:pPr>
            <w:r>
              <w:t>Reset settings to default</w:t>
            </w:r>
          </w:p>
          <w:p w:rsidR="00124183" w:rsidRDefault="00124183"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ns w:id="123" w:author="Matt Kerr" w:date="2013-11-13T09:29:00Z"/>
              </w:rPr>
            </w:pPr>
            <w:ins w:id="124" w:author="Matt Kerr" w:date="2013-11-13T09:28:00Z">
              <w:r>
                <w:t>Secret phrase for terminating the test early (</w:t>
              </w:r>
            </w:ins>
            <w:ins w:id="125" w:author="Matt Kerr" w:date="2013-11-13T09:29:00Z">
              <w:r>
                <w:t>“go to recall”)</w:t>
              </w:r>
            </w:ins>
          </w:p>
          <w:p w:rsidR="00124183" w:rsidRDefault="00124183"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ins w:id="126" w:author="Matt Kerr" w:date="2013-11-13T09:29:00Z">
              <w:r>
                <w:t>Secret phrase for skipping the current entity (“next entity”)</w:t>
              </w:r>
            </w:ins>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Settings</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Cancel Button</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5070F9">
            <w:r>
              <w:t>Will take the user to the Start Screen</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5070F9">
            <w:r>
              <w:t>Will discard any changes made by the user to the settings</w:t>
            </w:r>
          </w:p>
        </w:tc>
      </w:tr>
    </w:tbl>
    <w:p w:rsidR="005070F9" w:rsidRDefault="005070F9" w:rsidP="000F7592"/>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Save Button</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take the user to the Start Screen</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commit any changes made by the user to the settings</w:t>
            </w:r>
          </w:p>
        </w:tc>
      </w:tr>
    </w:tbl>
    <w:p w:rsidR="005070F9" w:rsidRDefault="005070F9" w:rsidP="000F7592"/>
    <w:p w:rsidR="00D93FB7" w:rsidRDefault="00D93FB7" w:rsidP="00D93FB7">
      <w:pPr>
        <w:pStyle w:val="Heading2"/>
      </w:pPr>
      <w:bookmarkStart w:id="127" w:name="_Toc372098610"/>
      <w:r>
        <w:t>Logging</w:t>
      </w:r>
      <w:bookmarkEnd w:id="127"/>
    </w:p>
    <w:p w:rsidR="00D93FB7" w:rsidRPr="005F13ED" w:rsidRDefault="00D93FB7" w:rsidP="00D93FB7"/>
    <w:tbl>
      <w:tblPr>
        <w:tblStyle w:val="LightList"/>
        <w:tblW w:w="0" w:type="auto"/>
        <w:tblLook w:val="04A0" w:firstRow="1" w:lastRow="0" w:firstColumn="1" w:lastColumn="0" w:noHBand="0" w:noVBand="1"/>
      </w:tblPr>
      <w:tblGrid>
        <w:gridCol w:w="9576"/>
      </w:tblGrid>
      <w:tr w:rsidR="00D93FB7" w:rsidTr="0079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Log Files</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The application will create one raw log file per session</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The application will create one summary log file per session</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Log files will be accessible from the users documents directory</w:t>
            </w:r>
            <w:ins w:id="128" w:author="Matt Kerr" w:date="2013-11-13T09:29:00Z">
              <w:r w:rsidR="00124183">
                <w:t xml:space="preserve"> and transferable through iTunes document sharing</w:t>
              </w:r>
            </w:ins>
          </w:p>
        </w:tc>
      </w:tr>
    </w:tbl>
    <w:p w:rsidR="00D93FB7" w:rsidRDefault="00D93FB7" w:rsidP="00D93FB7"/>
    <w:tbl>
      <w:tblPr>
        <w:tblStyle w:val="LightList"/>
        <w:tblW w:w="0" w:type="auto"/>
        <w:tblLook w:val="04A0" w:firstRow="1" w:lastRow="0" w:firstColumn="1" w:lastColumn="0" w:noHBand="0" w:noVBand="1"/>
      </w:tblPr>
      <w:tblGrid>
        <w:gridCol w:w="9576"/>
      </w:tblGrid>
      <w:tr w:rsidR="00D93FB7" w:rsidTr="0079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Raw Log File Format</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The raw log file will be tab delimited plain text</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Column 1 – Time of event</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 xml:space="preserve">Column 2 – Time of event since start of session in </w:t>
            </w:r>
            <w:proofErr w:type="spellStart"/>
            <w:r>
              <w:t>ms</w:t>
            </w:r>
            <w:proofErr w:type="spellEnd"/>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Column 3 – Participant number</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lastRenderedPageBreak/>
              <w:t>Column 4 – Event Type</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Column 5 –Phase</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 xml:space="preserve">Column 6 – </w:t>
            </w:r>
            <w:proofErr w:type="spellStart"/>
            <w:r>
              <w:t>Subphase</w:t>
            </w:r>
            <w:proofErr w:type="spellEnd"/>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Column 7 – Target String</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D93FB7">
            <w:r>
              <w:t>Column 8 – X coordinate of touch event</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D93FB7">
            <w:r>
              <w:t>Column 9 – Y coordinate of touch event</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Column 10 – Location of text change</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Column 11 – Length of text to change</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D93FB7">
            <w:r>
              <w:t>Column 10 – Entered Characters</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Column 11 – Current Value of text field</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Column 12 – Additional notes</w:t>
            </w:r>
          </w:p>
        </w:tc>
      </w:tr>
    </w:tbl>
    <w:p w:rsidR="00D93FB7" w:rsidRDefault="00D93FB7" w:rsidP="00D93FB7"/>
    <w:tbl>
      <w:tblPr>
        <w:tblStyle w:val="LightList"/>
        <w:tblW w:w="0" w:type="auto"/>
        <w:tblLook w:val="04A0" w:firstRow="1" w:lastRow="0" w:firstColumn="1" w:lastColumn="0" w:noHBand="0" w:noVBand="1"/>
      </w:tblPr>
      <w:tblGrid>
        <w:gridCol w:w="9576"/>
      </w:tblGrid>
      <w:tr w:rsidR="00D93FB7" w:rsidTr="0079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Summary Log File</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The summary log file will be plain text</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Participant ID</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Session Settings</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Strings selected for session</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Session Start</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Start Time for each phase</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End time For each phase</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Time spent in each phase</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Time spent in each sub phase.  For sub phases that are re-entrant (Free Practice, Forced Practice, Memorize) individual sub phase times and overall sub phase times per entity will be recorded.</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Total time spent per entity</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Total session time</w:t>
            </w:r>
          </w:p>
        </w:tc>
      </w:tr>
    </w:tbl>
    <w:p w:rsidR="00D93FB7" w:rsidRDefault="00D93FB7" w:rsidP="000F7592">
      <w:pPr>
        <w:rPr>
          <w:ins w:id="129" w:author="Matt Kerr" w:date="2013-11-13T09:31:00Z"/>
        </w:rPr>
      </w:pPr>
    </w:p>
    <w:p w:rsidR="00124183" w:rsidRDefault="00124183" w:rsidP="00124183">
      <w:pPr>
        <w:pStyle w:val="Heading2"/>
        <w:rPr>
          <w:ins w:id="130" w:author="Matt Kerr" w:date="2013-11-13T09:31:00Z"/>
        </w:rPr>
        <w:pPrChange w:id="131" w:author="Matt Kerr" w:date="2013-11-13T09:31:00Z">
          <w:pPr/>
        </w:pPrChange>
      </w:pPr>
      <w:bookmarkStart w:id="132" w:name="_Toc372098611"/>
      <w:ins w:id="133" w:author="Matt Kerr" w:date="2013-11-13T09:31:00Z">
        <w:r>
          <w:t>Input File Format</w:t>
        </w:r>
        <w:bookmarkEnd w:id="132"/>
      </w:ins>
    </w:p>
    <w:p w:rsidR="00124183" w:rsidRPr="00124183" w:rsidRDefault="00124183" w:rsidP="00124183">
      <w:pPr>
        <w:pPrChange w:id="134" w:author="Matt Kerr" w:date="2013-11-13T09:31:00Z">
          <w:pPr/>
        </w:pPrChange>
      </w:pPr>
      <w:ins w:id="135" w:author="Matt Kerr" w:date="2013-11-13T09:31:00Z">
        <w:r>
          <w:t>Input phrases for the program will be provided in the</w:t>
        </w:r>
      </w:ins>
      <w:ins w:id="136" w:author="Matt Kerr" w:date="2013-11-13T09:34:00Z">
        <w:r>
          <w:t xml:space="preserve"> XML</w:t>
        </w:r>
      </w:ins>
      <w:ins w:id="137" w:author="Matt Kerr" w:date="2013-11-13T09:31:00Z">
        <w:r>
          <w:t xml:space="preserve"> format specified in the </w:t>
        </w:r>
      </w:ins>
      <w:ins w:id="138" w:author="Matt Kerr" w:date="2013-11-13T09:33:00Z">
        <w:r>
          <w:t>“typingInput.xsd” file.   A sample input file is provided with the application code.</w:t>
        </w:r>
      </w:ins>
    </w:p>
    <w:sectPr w:rsidR="00124183" w:rsidRPr="00124183" w:rsidSect="00E94366">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647" w:rsidRDefault="00011647" w:rsidP="00E94366">
      <w:pPr>
        <w:spacing w:after="0" w:line="240" w:lineRule="auto"/>
      </w:pPr>
      <w:r>
        <w:separator/>
      </w:r>
    </w:p>
  </w:endnote>
  <w:endnote w:type="continuationSeparator" w:id="0">
    <w:p w:rsidR="00011647" w:rsidRDefault="00011647" w:rsidP="00E94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5137551"/>
      <w:docPartObj>
        <w:docPartGallery w:val="Page Numbers (Bottom of Page)"/>
        <w:docPartUnique/>
      </w:docPartObj>
    </w:sdtPr>
    <w:sdtEndPr>
      <w:rPr>
        <w:noProof/>
      </w:rPr>
    </w:sdtEndPr>
    <w:sdtContent>
      <w:p w:rsidR="00E94366" w:rsidRDefault="00E94366">
        <w:pPr>
          <w:pStyle w:val="Footer"/>
          <w:jc w:val="right"/>
        </w:pPr>
        <w:r>
          <w:fldChar w:fldCharType="begin"/>
        </w:r>
        <w:r>
          <w:instrText xml:space="preserve"> PAGE   \* MERGEFORMAT </w:instrText>
        </w:r>
        <w:r>
          <w:fldChar w:fldCharType="separate"/>
        </w:r>
        <w:r w:rsidR="00124183">
          <w:rPr>
            <w:noProof/>
          </w:rPr>
          <w:t>1</w:t>
        </w:r>
        <w:r>
          <w:rPr>
            <w:noProof/>
          </w:rPr>
          <w:fldChar w:fldCharType="end"/>
        </w:r>
      </w:p>
    </w:sdtContent>
  </w:sdt>
  <w:p w:rsidR="00E94366" w:rsidRDefault="00E94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647" w:rsidRDefault="00011647" w:rsidP="00E94366">
      <w:pPr>
        <w:spacing w:after="0" w:line="240" w:lineRule="auto"/>
      </w:pPr>
      <w:r>
        <w:separator/>
      </w:r>
    </w:p>
  </w:footnote>
  <w:footnote w:type="continuationSeparator" w:id="0">
    <w:p w:rsidR="00011647" w:rsidRDefault="00011647" w:rsidP="00E943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E94366" w:rsidRDefault="00E9436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Application Requirements Document (DRAFT)</w:t>
        </w:r>
      </w:p>
    </w:sdtContent>
  </w:sdt>
  <w:p w:rsidR="00E94366" w:rsidRPr="00E94366" w:rsidRDefault="00E94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625A4"/>
    <w:multiLevelType w:val="hybridMultilevel"/>
    <w:tmpl w:val="8044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7C3"/>
    <w:rsid w:val="00011647"/>
    <w:rsid w:val="000F7592"/>
    <w:rsid w:val="00124183"/>
    <w:rsid w:val="002D08C7"/>
    <w:rsid w:val="0032125D"/>
    <w:rsid w:val="003606CA"/>
    <w:rsid w:val="003B37BC"/>
    <w:rsid w:val="004376A3"/>
    <w:rsid w:val="005070F9"/>
    <w:rsid w:val="007C113E"/>
    <w:rsid w:val="00902E74"/>
    <w:rsid w:val="009337C4"/>
    <w:rsid w:val="00942AEB"/>
    <w:rsid w:val="009F5193"/>
    <w:rsid w:val="00AC3735"/>
    <w:rsid w:val="00B37478"/>
    <w:rsid w:val="00BC5B3D"/>
    <w:rsid w:val="00D93FB7"/>
    <w:rsid w:val="00E857C3"/>
    <w:rsid w:val="00E94366"/>
    <w:rsid w:val="00F112F7"/>
    <w:rsid w:val="00FB16E6"/>
    <w:rsid w:val="00FF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57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7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06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5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57C3"/>
    <w:rPr>
      <w:rFonts w:asciiTheme="majorHAnsi" w:eastAsiaTheme="majorEastAsia" w:hAnsiTheme="majorHAnsi" w:cstheme="majorBidi"/>
      <w:b/>
      <w:bCs/>
      <w:color w:val="4F81BD" w:themeColor="accent1"/>
    </w:rPr>
  </w:style>
  <w:style w:type="table" w:styleId="TableGrid">
    <w:name w:val="Table Grid"/>
    <w:basedOn w:val="TableNormal"/>
    <w:uiPriority w:val="59"/>
    <w:rsid w:val="009337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337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9337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070F9"/>
    <w:pPr>
      <w:ind w:left="720"/>
      <w:contextualSpacing/>
    </w:pPr>
  </w:style>
  <w:style w:type="paragraph" w:styleId="BalloonText">
    <w:name w:val="Balloon Text"/>
    <w:basedOn w:val="Normal"/>
    <w:link w:val="BalloonTextChar"/>
    <w:uiPriority w:val="99"/>
    <w:semiHidden/>
    <w:unhideWhenUsed/>
    <w:rsid w:val="00360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CA"/>
    <w:rPr>
      <w:rFonts w:ascii="Tahoma" w:hAnsi="Tahoma" w:cs="Tahoma"/>
      <w:sz w:val="16"/>
      <w:szCs w:val="16"/>
    </w:rPr>
  </w:style>
  <w:style w:type="table" w:styleId="MediumShading2">
    <w:name w:val="Medium Shading 2"/>
    <w:basedOn w:val="TableNormal"/>
    <w:uiPriority w:val="64"/>
    <w:rsid w:val="003606C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3606CA"/>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E943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94366"/>
    <w:rPr>
      <w:rFonts w:eastAsiaTheme="minorEastAsia"/>
      <w:lang w:eastAsia="ja-JP"/>
    </w:rPr>
  </w:style>
  <w:style w:type="paragraph" w:styleId="Header">
    <w:name w:val="header"/>
    <w:basedOn w:val="Normal"/>
    <w:link w:val="HeaderChar"/>
    <w:uiPriority w:val="99"/>
    <w:unhideWhenUsed/>
    <w:rsid w:val="00E94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366"/>
  </w:style>
  <w:style w:type="paragraph" w:styleId="Footer">
    <w:name w:val="footer"/>
    <w:basedOn w:val="Normal"/>
    <w:link w:val="FooterChar"/>
    <w:uiPriority w:val="99"/>
    <w:unhideWhenUsed/>
    <w:rsid w:val="00E94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366"/>
  </w:style>
  <w:style w:type="paragraph" w:styleId="TOCHeading">
    <w:name w:val="TOC Heading"/>
    <w:basedOn w:val="Heading1"/>
    <w:next w:val="Normal"/>
    <w:uiPriority w:val="39"/>
    <w:unhideWhenUsed/>
    <w:qFormat/>
    <w:rsid w:val="00E94366"/>
    <w:pPr>
      <w:outlineLvl w:val="9"/>
    </w:pPr>
    <w:rPr>
      <w:lang w:eastAsia="ja-JP"/>
    </w:rPr>
  </w:style>
  <w:style w:type="paragraph" w:styleId="TOC1">
    <w:name w:val="toc 1"/>
    <w:basedOn w:val="Normal"/>
    <w:next w:val="Normal"/>
    <w:autoRedefine/>
    <w:uiPriority w:val="39"/>
    <w:unhideWhenUsed/>
    <w:rsid w:val="00E94366"/>
    <w:pPr>
      <w:spacing w:after="100"/>
    </w:pPr>
  </w:style>
  <w:style w:type="paragraph" w:styleId="TOC2">
    <w:name w:val="toc 2"/>
    <w:basedOn w:val="Normal"/>
    <w:next w:val="Normal"/>
    <w:autoRedefine/>
    <w:uiPriority w:val="39"/>
    <w:unhideWhenUsed/>
    <w:rsid w:val="00E94366"/>
    <w:pPr>
      <w:spacing w:after="100"/>
      <w:ind w:left="220"/>
    </w:pPr>
  </w:style>
  <w:style w:type="paragraph" w:styleId="TOC3">
    <w:name w:val="toc 3"/>
    <w:basedOn w:val="Normal"/>
    <w:next w:val="Normal"/>
    <w:autoRedefine/>
    <w:uiPriority w:val="39"/>
    <w:unhideWhenUsed/>
    <w:rsid w:val="00E94366"/>
    <w:pPr>
      <w:spacing w:after="100"/>
      <w:ind w:left="440"/>
    </w:pPr>
  </w:style>
  <w:style w:type="character" w:styleId="Hyperlink">
    <w:name w:val="Hyperlink"/>
    <w:basedOn w:val="DefaultParagraphFont"/>
    <w:uiPriority w:val="99"/>
    <w:unhideWhenUsed/>
    <w:rsid w:val="00E943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57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7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06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5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57C3"/>
    <w:rPr>
      <w:rFonts w:asciiTheme="majorHAnsi" w:eastAsiaTheme="majorEastAsia" w:hAnsiTheme="majorHAnsi" w:cstheme="majorBidi"/>
      <w:b/>
      <w:bCs/>
      <w:color w:val="4F81BD" w:themeColor="accent1"/>
    </w:rPr>
  </w:style>
  <w:style w:type="table" w:styleId="TableGrid">
    <w:name w:val="Table Grid"/>
    <w:basedOn w:val="TableNormal"/>
    <w:uiPriority w:val="59"/>
    <w:rsid w:val="009337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337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9337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070F9"/>
    <w:pPr>
      <w:ind w:left="720"/>
      <w:contextualSpacing/>
    </w:pPr>
  </w:style>
  <w:style w:type="paragraph" w:styleId="BalloonText">
    <w:name w:val="Balloon Text"/>
    <w:basedOn w:val="Normal"/>
    <w:link w:val="BalloonTextChar"/>
    <w:uiPriority w:val="99"/>
    <w:semiHidden/>
    <w:unhideWhenUsed/>
    <w:rsid w:val="00360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CA"/>
    <w:rPr>
      <w:rFonts w:ascii="Tahoma" w:hAnsi="Tahoma" w:cs="Tahoma"/>
      <w:sz w:val="16"/>
      <w:szCs w:val="16"/>
    </w:rPr>
  </w:style>
  <w:style w:type="table" w:styleId="MediumShading2">
    <w:name w:val="Medium Shading 2"/>
    <w:basedOn w:val="TableNormal"/>
    <w:uiPriority w:val="64"/>
    <w:rsid w:val="003606C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3606CA"/>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E943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94366"/>
    <w:rPr>
      <w:rFonts w:eastAsiaTheme="minorEastAsia"/>
      <w:lang w:eastAsia="ja-JP"/>
    </w:rPr>
  </w:style>
  <w:style w:type="paragraph" w:styleId="Header">
    <w:name w:val="header"/>
    <w:basedOn w:val="Normal"/>
    <w:link w:val="HeaderChar"/>
    <w:uiPriority w:val="99"/>
    <w:unhideWhenUsed/>
    <w:rsid w:val="00E94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366"/>
  </w:style>
  <w:style w:type="paragraph" w:styleId="Footer">
    <w:name w:val="footer"/>
    <w:basedOn w:val="Normal"/>
    <w:link w:val="FooterChar"/>
    <w:uiPriority w:val="99"/>
    <w:unhideWhenUsed/>
    <w:rsid w:val="00E94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366"/>
  </w:style>
  <w:style w:type="paragraph" w:styleId="TOCHeading">
    <w:name w:val="TOC Heading"/>
    <w:basedOn w:val="Heading1"/>
    <w:next w:val="Normal"/>
    <w:uiPriority w:val="39"/>
    <w:unhideWhenUsed/>
    <w:qFormat/>
    <w:rsid w:val="00E94366"/>
    <w:pPr>
      <w:outlineLvl w:val="9"/>
    </w:pPr>
    <w:rPr>
      <w:lang w:eastAsia="ja-JP"/>
    </w:rPr>
  </w:style>
  <w:style w:type="paragraph" w:styleId="TOC1">
    <w:name w:val="toc 1"/>
    <w:basedOn w:val="Normal"/>
    <w:next w:val="Normal"/>
    <w:autoRedefine/>
    <w:uiPriority w:val="39"/>
    <w:unhideWhenUsed/>
    <w:rsid w:val="00E94366"/>
    <w:pPr>
      <w:spacing w:after="100"/>
    </w:pPr>
  </w:style>
  <w:style w:type="paragraph" w:styleId="TOC2">
    <w:name w:val="toc 2"/>
    <w:basedOn w:val="Normal"/>
    <w:next w:val="Normal"/>
    <w:autoRedefine/>
    <w:uiPriority w:val="39"/>
    <w:unhideWhenUsed/>
    <w:rsid w:val="00E94366"/>
    <w:pPr>
      <w:spacing w:after="100"/>
      <w:ind w:left="220"/>
    </w:pPr>
  </w:style>
  <w:style w:type="paragraph" w:styleId="TOC3">
    <w:name w:val="toc 3"/>
    <w:basedOn w:val="Normal"/>
    <w:next w:val="Normal"/>
    <w:autoRedefine/>
    <w:uiPriority w:val="39"/>
    <w:unhideWhenUsed/>
    <w:rsid w:val="00E94366"/>
    <w:pPr>
      <w:spacing w:after="100"/>
      <w:ind w:left="440"/>
    </w:pPr>
  </w:style>
  <w:style w:type="character" w:styleId="Hyperlink">
    <w:name w:val="Hyperlink"/>
    <w:basedOn w:val="DefaultParagraphFont"/>
    <w:uiPriority w:val="99"/>
    <w:unhideWhenUsed/>
    <w:rsid w:val="00E943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BE9495BC5E473BB4067C917AEE7683"/>
        <w:category>
          <w:name w:val="General"/>
          <w:gallery w:val="placeholder"/>
        </w:category>
        <w:types>
          <w:type w:val="bbPlcHdr"/>
        </w:types>
        <w:behaviors>
          <w:behavior w:val="content"/>
        </w:behaviors>
        <w:guid w:val="{36DD7697-B30A-4011-B16D-F9F1B2E42074}"/>
      </w:docPartPr>
      <w:docPartBody>
        <w:p w:rsidR="00583E5D" w:rsidRDefault="00C60E85" w:rsidP="00C60E85">
          <w:pPr>
            <w:pStyle w:val="FCBE9495BC5E473BB4067C917AEE7683"/>
          </w:pPr>
          <w:r>
            <w:rPr>
              <w:rFonts w:asciiTheme="majorHAnsi" w:eastAsiaTheme="majorEastAsia" w:hAnsiTheme="majorHAnsi" w:cstheme="majorBidi"/>
              <w:sz w:val="72"/>
              <w:szCs w:val="72"/>
            </w:rPr>
            <w:t>[Type the document title]</w:t>
          </w:r>
        </w:p>
      </w:docPartBody>
    </w:docPart>
    <w:docPart>
      <w:docPartPr>
        <w:name w:val="A6C6511CA4584FCFA47889B020E9D0E8"/>
        <w:category>
          <w:name w:val="General"/>
          <w:gallery w:val="placeholder"/>
        </w:category>
        <w:types>
          <w:type w:val="bbPlcHdr"/>
        </w:types>
        <w:behaviors>
          <w:behavior w:val="content"/>
        </w:behaviors>
        <w:guid w:val="{117E1F4A-9620-4B50-83F1-34CDC273C911}"/>
      </w:docPartPr>
      <w:docPartBody>
        <w:p w:rsidR="00583E5D" w:rsidRDefault="00C60E85" w:rsidP="00C60E85">
          <w:pPr>
            <w:pStyle w:val="A6C6511CA4584FCFA47889B020E9D0E8"/>
          </w:pPr>
          <w:r>
            <w:rPr>
              <w:rFonts w:asciiTheme="majorHAnsi" w:eastAsiaTheme="majorEastAsia" w:hAnsiTheme="majorHAnsi" w:cstheme="majorBidi"/>
              <w:sz w:val="36"/>
              <w:szCs w:val="36"/>
            </w:rPr>
            <w:t>[Pick the date]</w:t>
          </w:r>
        </w:p>
      </w:docPartBody>
    </w:docPart>
    <w:docPart>
      <w:docPartPr>
        <w:name w:val="6831EF2294604753A6793628ADE6BCA8"/>
        <w:category>
          <w:name w:val="General"/>
          <w:gallery w:val="placeholder"/>
        </w:category>
        <w:types>
          <w:type w:val="bbPlcHdr"/>
        </w:types>
        <w:behaviors>
          <w:behavior w:val="content"/>
        </w:behaviors>
        <w:guid w:val="{A7EA6521-F3E5-44CD-9E41-9902AD157FAA}"/>
      </w:docPartPr>
      <w:docPartBody>
        <w:p w:rsidR="00583E5D" w:rsidRDefault="00C60E85" w:rsidP="00C60E85">
          <w:pPr>
            <w:pStyle w:val="6831EF2294604753A6793628ADE6BCA8"/>
          </w:pPr>
          <w:r>
            <w:rPr>
              <w:color w:val="4F81BD"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E85"/>
    <w:rsid w:val="00583E5D"/>
    <w:rsid w:val="00997AD9"/>
    <w:rsid w:val="009F37E1"/>
    <w:rsid w:val="00B4373A"/>
    <w:rsid w:val="00C60E85"/>
    <w:rsid w:val="00CC0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BE9495BC5E473BB4067C917AEE7683">
    <w:name w:val="FCBE9495BC5E473BB4067C917AEE7683"/>
    <w:rsid w:val="00C60E85"/>
  </w:style>
  <w:style w:type="paragraph" w:customStyle="1" w:styleId="A6C6511CA4584FCFA47889B020E9D0E8">
    <w:name w:val="A6C6511CA4584FCFA47889B020E9D0E8"/>
    <w:rsid w:val="00C60E85"/>
  </w:style>
  <w:style w:type="paragraph" w:customStyle="1" w:styleId="6831EF2294604753A6793628ADE6BCA8">
    <w:name w:val="6831EF2294604753A6793628ADE6BCA8"/>
    <w:rsid w:val="00C60E85"/>
  </w:style>
  <w:style w:type="paragraph" w:customStyle="1" w:styleId="3F636138489D4B1C848BE2AD03460773">
    <w:name w:val="3F636138489D4B1C848BE2AD03460773"/>
    <w:rsid w:val="00C60E85"/>
  </w:style>
  <w:style w:type="paragraph" w:customStyle="1" w:styleId="A6E9F3D4DD164184AF2AC9F5498792DA">
    <w:name w:val="A6E9F3D4DD164184AF2AC9F5498792DA"/>
    <w:rsid w:val="00C60E85"/>
  </w:style>
  <w:style w:type="paragraph" w:customStyle="1" w:styleId="092D3E091E994FF281E8718C54A3BE1B">
    <w:name w:val="092D3E091E994FF281E8718C54A3BE1B"/>
    <w:rsid w:val="00C60E85"/>
  </w:style>
  <w:style w:type="paragraph" w:customStyle="1" w:styleId="D4A731DADFE842F1BAECD27401DECEE8">
    <w:name w:val="D4A731DADFE842F1BAECD27401DECEE8"/>
    <w:rsid w:val="00C60E85"/>
  </w:style>
  <w:style w:type="paragraph" w:customStyle="1" w:styleId="9FBCA860F4374FA099A88F18ADECE64D">
    <w:name w:val="9FBCA860F4374FA099A88F18ADECE64D"/>
    <w:rsid w:val="00C60E85"/>
  </w:style>
  <w:style w:type="paragraph" w:customStyle="1" w:styleId="02A657BF9D4641058A7E8744508D9246">
    <w:name w:val="02A657BF9D4641058A7E8744508D9246"/>
    <w:rsid w:val="00C60E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BE9495BC5E473BB4067C917AEE7683">
    <w:name w:val="FCBE9495BC5E473BB4067C917AEE7683"/>
    <w:rsid w:val="00C60E85"/>
  </w:style>
  <w:style w:type="paragraph" w:customStyle="1" w:styleId="A6C6511CA4584FCFA47889B020E9D0E8">
    <w:name w:val="A6C6511CA4584FCFA47889B020E9D0E8"/>
    <w:rsid w:val="00C60E85"/>
  </w:style>
  <w:style w:type="paragraph" w:customStyle="1" w:styleId="6831EF2294604753A6793628ADE6BCA8">
    <w:name w:val="6831EF2294604753A6793628ADE6BCA8"/>
    <w:rsid w:val="00C60E85"/>
  </w:style>
  <w:style w:type="paragraph" w:customStyle="1" w:styleId="3F636138489D4B1C848BE2AD03460773">
    <w:name w:val="3F636138489D4B1C848BE2AD03460773"/>
    <w:rsid w:val="00C60E85"/>
  </w:style>
  <w:style w:type="paragraph" w:customStyle="1" w:styleId="A6E9F3D4DD164184AF2AC9F5498792DA">
    <w:name w:val="A6E9F3D4DD164184AF2AC9F5498792DA"/>
    <w:rsid w:val="00C60E85"/>
  </w:style>
  <w:style w:type="paragraph" w:customStyle="1" w:styleId="092D3E091E994FF281E8718C54A3BE1B">
    <w:name w:val="092D3E091E994FF281E8718C54A3BE1B"/>
    <w:rsid w:val="00C60E85"/>
  </w:style>
  <w:style w:type="paragraph" w:customStyle="1" w:styleId="D4A731DADFE842F1BAECD27401DECEE8">
    <w:name w:val="D4A731DADFE842F1BAECD27401DECEE8"/>
    <w:rsid w:val="00C60E85"/>
  </w:style>
  <w:style w:type="paragraph" w:customStyle="1" w:styleId="9FBCA860F4374FA099A88F18ADECE64D">
    <w:name w:val="9FBCA860F4374FA099A88F18ADECE64D"/>
    <w:rsid w:val="00C60E85"/>
  </w:style>
  <w:style w:type="paragraph" w:customStyle="1" w:styleId="02A657BF9D4641058A7E8744508D9246">
    <w:name w:val="02A657BF9D4641058A7E8744508D9246"/>
    <w:rsid w:val="00C60E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2013-11-13T00:00:00</PublishDate>
  <Abstract>Provides a description of the mobile memorization, entry and recall testing application developed for the National Institute of Standards and Technology (NIST) by G2, Inc.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A773F8-F6D4-4607-8213-77E4BFAE4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13</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Requirements Document (DRAFT)</dc:title>
  <dc:subject>Requirements for the Mobile Typing Proficiency Testing Application</dc:subject>
  <dc:creator>Matthew Kerr, G2, Inc.</dc:creator>
  <cp:lastModifiedBy>Matt Kerr</cp:lastModifiedBy>
  <cp:revision>8</cp:revision>
  <dcterms:created xsi:type="dcterms:W3CDTF">2013-08-12T12:40:00Z</dcterms:created>
  <dcterms:modified xsi:type="dcterms:W3CDTF">2013-11-13T14:34:00Z</dcterms:modified>
</cp:coreProperties>
</file>